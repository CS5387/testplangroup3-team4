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0864B" w14:textId="2E4D9232" w:rsidR="00941D93" w:rsidRDefault="00425CE5">
      <w:pPr>
        <w:pStyle w:val="Title"/>
      </w:pPr>
      <w:r>
        <w:t xml:space="preserve"> </w:t>
      </w:r>
      <w:r w:rsidR="009B2456">
        <w:t>Database Table Editor</w:t>
      </w:r>
    </w:p>
    <w:p w14:paraId="708CEF1E" w14:textId="77777777" w:rsidR="00941D93" w:rsidRDefault="00941D93">
      <w:pPr>
        <w:pStyle w:val="Title"/>
      </w:pPr>
      <w:r>
        <w:t xml:space="preserve">Test plan  </w:t>
      </w:r>
    </w:p>
    <w:p w14:paraId="69BE461C" w14:textId="77777777" w:rsidR="00941D93" w:rsidRDefault="00941D93">
      <w:pPr>
        <w:pStyle w:val="Subtitle"/>
      </w:pPr>
      <w:commentRangeStart w:id="0"/>
      <w:r>
        <w:t>Version &lt;1.0&gt;</w:t>
      </w:r>
      <w:commentRangeEnd w:id="0"/>
      <w:r w:rsidR="005C33A0">
        <w:rPr>
          <w:rStyle w:val="CommentReference"/>
          <w:rFonts w:ascii="Times New Roman" w:hAnsi="Times New Roman"/>
          <w:b w:val="0"/>
        </w:rPr>
        <w:commentReference w:id="0"/>
      </w:r>
    </w:p>
    <w:p w14:paraId="439495E2" w14:textId="5FEB6D6E" w:rsidR="00941D93" w:rsidRDefault="009B2456">
      <w:pPr>
        <w:pStyle w:val="Subtitle"/>
        <w:rPr>
          <w:color w:val="000000"/>
        </w:rPr>
      </w:pPr>
      <w:r>
        <w:t>04/08/2020</w:t>
      </w:r>
    </w:p>
    <w:p w14:paraId="3646E6A7" w14:textId="77777777" w:rsidR="00941D93" w:rsidRDefault="00941D93">
      <w:pPr>
        <w:pStyle w:val="DocControlHeading"/>
        <w:sectPr w:rsidR="00941D93">
          <w:headerReference w:type="default" r:id="rId15"/>
          <w:footerReference w:type="default" r:id="rId16"/>
          <w:pgSz w:w="12240" w:h="15840" w:code="1"/>
          <w:pgMar w:top="1440" w:right="1440" w:bottom="1440" w:left="1800" w:header="720" w:footer="720" w:gutter="0"/>
          <w:pgNumType w:fmt="lowerRoman"/>
          <w:cols w:space="720"/>
        </w:sectPr>
      </w:pPr>
      <w:bookmarkStart w:id="1" w:name="_Toc461626763"/>
      <w:bookmarkStart w:id="2" w:name="_Toc461628993"/>
      <w:bookmarkStart w:id="3" w:name="_Toc461632035"/>
    </w:p>
    <w:p w14:paraId="590B6F8E" w14:textId="77777777" w:rsidR="00941D93" w:rsidRDefault="00941D93">
      <w:pPr>
        <w:pStyle w:val="DocControlHeading"/>
      </w:pPr>
      <w:bookmarkStart w:id="4" w:name="_Toc37254758"/>
      <w:r>
        <w:lastRenderedPageBreak/>
        <w:t>Document Control</w:t>
      </w:r>
      <w:bookmarkEnd w:id="1"/>
      <w:bookmarkEnd w:id="2"/>
      <w:bookmarkEnd w:id="3"/>
      <w:bookmarkEnd w:id="4"/>
    </w:p>
    <w:p w14:paraId="26C38117" w14:textId="77777777" w:rsidR="00941D93" w:rsidRDefault="00941D93">
      <w:pPr>
        <w:pStyle w:val="DocControlHeading2"/>
      </w:pPr>
      <w:bookmarkStart w:id="5" w:name="_Toc461626764"/>
      <w:bookmarkStart w:id="6" w:name="_Toc461628994"/>
      <w:bookmarkStart w:id="7" w:name="_Toc461632036"/>
      <w:bookmarkStart w:id="8" w:name="_Toc37254759"/>
      <w:r>
        <w:t>Approval</w:t>
      </w:r>
      <w:bookmarkEnd w:id="5"/>
      <w:bookmarkEnd w:id="6"/>
      <w:bookmarkEnd w:id="7"/>
      <w:bookmarkEnd w:id="8"/>
    </w:p>
    <w:p w14:paraId="353C156A" w14:textId="77777777" w:rsidR="00941D93" w:rsidRDefault="00941D93">
      <w:pPr>
        <w:pStyle w:val="Paragraph"/>
      </w:pPr>
      <w:r>
        <w:t>The Guidance Team and the customer shall approve this document.</w:t>
      </w:r>
    </w:p>
    <w:p w14:paraId="5D0E56FA" w14:textId="77777777" w:rsidR="00941D93" w:rsidRDefault="00941D93">
      <w:pPr>
        <w:pStyle w:val="DocControlHeading2"/>
      </w:pPr>
      <w:bookmarkStart w:id="9" w:name="_Toc461626765"/>
      <w:bookmarkStart w:id="10" w:name="_Toc461628995"/>
      <w:bookmarkStart w:id="11" w:name="_Toc461632037"/>
      <w:bookmarkStart w:id="12" w:name="_Toc37254760"/>
      <w:r>
        <w:t>Document Change Control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6466F51A" w14:textId="77777777">
        <w:tc>
          <w:tcPr>
            <w:tcW w:w="4428" w:type="dxa"/>
          </w:tcPr>
          <w:p w14:paraId="0A2B9C00" w14:textId="77777777" w:rsidR="00941D93" w:rsidRDefault="00941D93">
            <w:pPr>
              <w:jc w:val="right"/>
            </w:pPr>
            <w:r>
              <w:t>Initial Release:</w:t>
            </w:r>
          </w:p>
        </w:tc>
        <w:tc>
          <w:tcPr>
            <w:tcW w:w="4428" w:type="dxa"/>
          </w:tcPr>
          <w:p w14:paraId="460C640C" w14:textId="616A0B4C" w:rsidR="00941D93" w:rsidRDefault="00EF0FE2">
            <w:r>
              <w:t>04/07/2020</w:t>
            </w:r>
          </w:p>
        </w:tc>
      </w:tr>
      <w:tr w:rsidR="00941D93" w14:paraId="7B6BA8CE" w14:textId="77777777">
        <w:tc>
          <w:tcPr>
            <w:tcW w:w="4428" w:type="dxa"/>
          </w:tcPr>
          <w:p w14:paraId="5CD5D0FE" w14:textId="77777777" w:rsidR="00941D93" w:rsidRDefault="00941D93">
            <w:pPr>
              <w:jc w:val="right"/>
            </w:pPr>
            <w:r>
              <w:t>Current Release:</w:t>
            </w:r>
          </w:p>
        </w:tc>
        <w:tc>
          <w:tcPr>
            <w:tcW w:w="4428" w:type="dxa"/>
          </w:tcPr>
          <w:p w14:paraId="11BF855B" w14:textId="172F2FFB" w:rsidR="00941D93" w:rsidRDefault="00EF0FE2">
            <w:r>
              <w:t>04/07/2020</w:t>
            </w:r>
          </w:p>
        </w:tc>
      </w:tr>
      <w:tr w:rsidR="00941D93" w14:paraId="1429BCAC" w14:textId="77777777">
        <w:tc>
          <w:tcPr>
            <w:tcW w:w="4428" w:type="dxa"/>
          </w:tcPr>
          <w:p w14:paraId="6C37E23E" w14:textId="77777777" w:rsidR="00941D93" w:rsidRDefault="00941D93">
            <w:pPr>
              <w:jc w:val="right"/>
            </w:pPr>
            <w:r>
              <w:t>Indicator of Last Page in Document:</w:t>
            </w:r>
          </w:p>
        </w:tc>
        <w:tc>
          <w:tcPr>
            <w:tcW w:w="4428" w:type="dxa"/>
          </w:tcPr>
          <w:p w14:paraId="36EF44A8" w14:textId="0850745F" w:rsidR="00941D93" w:rsidRDefault="00EF0FE2">
            <w:r>
              <w:t>*</w:t>
            </w:r>
          </w:p>
        </w:tc>
      </w:tr>
      <w:tr w:rsidR="00941D93" w14:paraId="1DF09ED3" w14:textId="77777777">
        <w:tc>
          <w:tcPr>
            <w:tcW w:w="4428" w:type="dxa"/>
          </w:tcPr>
          <w:p w14:paraId="2037CB95" w14:textId="77777777" w:rsidR="00941D93" w:rsidRDefault="00941D93">
            <w:pPr>
              <w:jc w:val="right"/>
            </w:pPr>
            <w:r>
              <w:t>Date of Last Review:</w:t>
            </w:r>
          </w:p>
        </w:tc>
        <w:tc>
          <w:tcPr>
            <w:tcW w:w="4428" w:type="dxa"/>
          </w:tcPr>
          <w:p w14:paraId="1789D658" w14:textId="305CDEAE" w:rsidR="00941D93" w:rsidRDefault="00EF0FE2">
            <w:r>
              <w:t>04/07/2020</w:t>
            </w:r>
          </w:p>
        </w:tc>
      </w:tr>
      <w:tr w:rsidR="00941D93" w14:paraId="5F887BBA" w14:textId="77777777">
        <w:tc>
          <w:tcPr>
            <w:tcW w:w="4428" w:type="dxa"/>
          </w:tcPr>
          <w:p w14:paraId="3309C89D" w14:textId="77777777" w:rsidR="00941D93" w:rsidRDefault="00941D93">
            <w:pPr>
              <w:jc w:val="right"/>
            </w:pPr>
            <w:r>
              <w:t>Date of Next Review:</w:t>
            </w:r>
          </w:p>
        </w:tc>
        <w:tc>
          <w:tcPr>
            <w:tcW w:w="4428" w:type="dxa"/>
          </w:tcPr>
          <w:p w14:paraId="1961FF36" w14:textId="4948B9EB" w:rsidR="00941D93" w:rsidRDefault="00EF0FE2">
            <w:r>
              <w:t>04/08/2020</w:t>
            </w:r>
          </w:p>
        </w:tc>
      </w:tr>
      <w:tr w:rsidR="00941D93" w14:paraId="7FE326F8" w14:textId="77777777">
        <w:tc>
          <w:tcPr>
            <w:tcW w:w="4428" w:type="dxa"/>
          </w:tcPr>
          <w:p w14:paraId="11FF88DB" w14:textId="77777777" w:rsidR="00941D93" w:rsidRDefault="00941D93">
            <w:pPr>
              <w:jc w:val="right"/>
            </w:pPr>
            <w:r>
              <w:t>Target Date for Next Update:</w:t>
            </w:r>
          </w:p>
        </w:tc>
        <w:tc>
          <w:tcPr>
            <w:tcW w:w="4428" w:type="dxa"/>
          </w:tcPr>
          <w:p w14:paraId="1331FDD2" w14:textId="4F7C348D" w:rsidR="00941D93" w:rsidRDefault="00EF0FE2">
            <w:r>
              <w:t>04/14/2020</w:t>
            </w:r>
          </w:p>
        </w:tc>
      </w:tr>
    </w:tbl>
    <w:p w14:paraId="485AF573" w14:textId="77777777" w:rsidR="00941D93" w:rsidRDefault="00941D93">
      <w:pPr>
        <w:pStyle w:val="DocControlHeading2"/>
      </w:pPr>
      <w:bookmarkStart w:id="13" w:name="_Toc461626766"/>
      <w:bookmarkStart w:id="14" w:name="_Toc461628996"/>
      <w:bookmarkStart w:id="15" w:name="_Toc461632038"/>
      <w:bookmarkStart w:id="16" w:name="_Toc37254761"/>
      <w:r>
        <w:t>Distribution List</w:t>
      </w:r>
      <w:bookmarkEnd w:id="13"/>
      <w:bookmarkEnd w:id="14"/>
      <w:bookmarkEnd w:id="15"/>
      <w:bookmarkEnd w:id="16"/>
    </w:p>
    <w:p w14:paraId="64871245" w14:textId="77777777" w:rsidR="00941D93" w:rsidRDefault="00941D93">
      <w:pPr>
        <w:pStyle w:val="Paragraph"/>
      </w:pPr>
      <w:r>
        <w:t>This following list of people shall receive a copy of this document every time a new version of this document becomes available:</w:t>
      </w:r>
    </w:p>
    <w:p w14:paraId="2CD4C493" w14:textId="70CFD6D6" w:rsidR="00941D93" w:rsidRDefault="00941D93">
      <w:pPr>
        <w:ind w:left="2160"/>
      </w:pPr>
      <w:r>
        <w:t>Guidance Team Members:</w:t>
      </w:r>
    </w:p>
    <w:p w14:paraId="7071B352" w14:textId="59201AF6" w:rsidR="009B2456" w:rsidRDefault="009B2456">
      <w:pPr>
        <w:ind w:left="2160"/>
      </w:pPr>
      <w:r>
        <w:t>Steve Roach</w:t>
      </w:r>
    </w:p>
    <w:p w14:paraId="7985F744" w14:textId="77777777" w:rsidR="00941D93" w:rsidRDefault="00941D93">
      <w:pPr>
        <w:ind w:left="2160"/>
      </w:pPr>
    </w:p>
    <w:p w14:paraId="75497328" w14:textId="77777777" w:rsidR="009B2456" w:rsidRDefault="00941D93">
      <w:pPr>
        <w:ind w:left="1440" w:firstLine="720"/>
      </w:pPr>
      <w:r>
        <w:t xml:space="preserve">Customer: </w:t>
      </w:r>
    </w:p>
    <w:p w14:paraId="7F068C6F" w14:textId="77B85A9B" w:rsidR="00941D93" w:rsidRDefault="00941D93" w:rsidP="009B2456">
      <w:pPr>
        <w:ind w:left="1440" w:firstLine="720"/>
      </w:pPr>
      <w:r>
        <w:tab/>
      </w:r>
    </w:p>
    <w:p w14:paraId="39468472" w14:textId="7678EA09" w:rsidR="00941D93" w:rsidRDefault="00941D93">
      <w:pPr>
        <w:ind w:left="1440" w:firstLine="720"/>
      </w:pPr>
      <w:r>
        <w:t>Software Team Members:</w:t>
      </w:r>
    </w:p>
    <w:p w14:paraId="17B753AF" w14:textId="48E3F1ED" w:rsidR="009B2456" w:rsidRDefault="009B2456">
      <w:pPr>
        <w:ind w:left="1440" w:firstLine="720"/>
      </w:pPr>
      <w:r>
        <w:t>Stephanie Medina</w:t>
      </w:r>
    </w:p>
    <w:p w14:paraId="1D3C3396" w14:textId="30C8D738" w:rsidR="00EF0FE2" w:rsidRDefault="00EF0FE2">
      <w:pPr>
        <w:ind w:left="1440" w:firstLine="720"/>
      </w:pPr>
      <w:commentRangeStart w:id="17"/>
      <w:r>
        <w:t>Raquel</w:t>
      </w:r>
      <w:commentRangeEnd w:id="17"/>
      <w:r w:rsidR="00425CE5">
        <w:rPr>
          <w:rStyle w:val="CommentReference"/>
        </w:rPr>
        <w:commentReference w:id="17"/>
      </w:r>
      <w:r>
        <w:t xml:space="preserve"> B. Gonzalez</w:t>
      </w:r>
    </w:p>
    <w:p w14:paraId="23F553A4" w14:textId="0AE4497E" w:rsidR="00EF0FE2" w:rsidRDefault="00EF0FE2">
      <w:pPr>
        <w:ind w:left="1440" w:firstLine="720"/>
      </w:pPr>
      <w:r>
        <w:t>Jonathan Roman</w:t>
      </w:r>
    </w:p>
    <w:p w14:paraId="6153E8A5" w14:textId="77777777" w:rsidR="00941D93" w:rsidRDefault="00941D93">
      <w:pPr>
        <w:pStyle w:val="DocControlHeading2"/>
      </w:pPr>
      <w:bookmarkStart w:id="18" w:name="_Toc461626767"/>
      <w:bookmarkStart w:id="19" w:name="_Toc461628997"/>
      <w:bookmarkStart w:id="20" w:name="_Toc461632039"/>
      <w:bookmarkStart w:id="21" w:name="_Toc37254762"/>
      <w:r>
        <w:t>Change Summary</w:t>
      </w:r>
      <w:bookmarkEnd w:id="18"/>
      <w:bookmarkEnd w:id="19"/>
      <w:bookmarkEnd w:id="20"/>
      <w:bookmarkEnd w:id="21"/>
    </w:p>
    <w:p w14:paraId="6B10FCF9" w14:textId="77777777" w:rsidR="00941D93" w:rsidRDefault="00941D93">
      <w:pPr>
        <w:pStyle w:val="Paragraph"/>
      </w:pPr>
      <w:r>
        <w:t>The following table details changes made between versions of this document</w:t>
      </w:r>
    </w:p>
    <w:p w14:paraId="05C5C00A" w14:textId="77777777" w:rsidR="00941D93" w:rsidRDefault="00941D93">
      <w:pPr>
        <w:ind w:left="144"/>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657C5A91" w14:textId="77777777" w:rsidTr="00134B4C">
        <w:trPr>
          <w:jc w:val="center"/>
        </w:trPr>
        <w:tc>
          <w:tcPr>
            <w:tcW w:w="1764" w:type="dxa"/>
          </w:tcPr>
          <w:p w14:paraId="0E65028C" w14:textId="77777777" w:rsidR="00941D93" w:rsidRDefault="00941D93">
            <w:pPr>
              <w:jc w:val="center"/>
            </w:pPr>
            <w:r>
              <w:t>Version</w:t>
            </w:r>
          </w:p>
        </w:tc>
        <w:tc>
          <w:tcPr>
            <w:tcW w:w="1170" w:type="dxa"/>
          </w:tcPr>
          <w:p w14:paraId="541F7034" w14:textId="77777777" w:rsidR="00941D93" w:rsidRDefault="00941D93">
            <w:pPr>
              <w:jc w:val="center"/>
            </w:pPr>
            <w:r>
              <w:t>Date</w:t>
            </w:r>
          </w:p>
        </w:tc>
        <w:tc>
          <w:tcPr>
            <w:tcW w:w="1800" w:type="dxa"/>
          </w:tcPr>
          <w:p w14:paraId="55204F55" w14:textId="77777777" w:rsidR="00941D93" w:rsidRDefault="00941D93">
            <w:pPr>
              <w:jc w:val="center"/>
            </w:pPr>
            <w:r>
              <w:t>Modifier</w:t>
            </w:r>
          </w:p>
        </w:tc>
        <w:tc>
          <w:tcPr>
            <w:tcW w:w="3978" w:type="dxa"/>
          </w:tcPr>
          <w:p w14:paraId="539064EB" w14:textId="77777777" w:rsidR="00941D93" w:rsidRDefault="00941D93">
            <w:pPr>
              <w:jc w:val="center"/>
            </w:pPr>
            <w:r>
              <w:t>Description</w:t>
            </w:r>
          </w:p>
        </w:tc>
      </w:tr>
      <w:tr w:rsidR="00941D93" w14:paraId="721A9D2C" w14:textId="77777777" w:rsidTr="00134B4C">
        <w:trPr>
          <w:jc w:val="center"/>
        </w:trPr>
        <w:tc>
          <w:tcPr>
            <w:tcW w:w="1764" w:type="dxa"/>
          </w:tcPr>
          <w:p w14:paraId="6EAB6CA7" w14:textId="2B808658" w:rsidR="00941D93" w:rsidRDefault="00EF0FE2" w:rsidP="009F0D31">
            <w:pPr>
              <w:jc w:val="center"/>
            </w:pPr>
            <w:r>
              <w:t>0.1</w:t>
            </w:r>
          </w:p>
        </w:tc>
        <w:tc>
          <w:tcPr>
            <w:tcW w:w="1170" w:type="dxa"/>
          </w:tcPr>
          <w:p w14:paraId="417425CC" w14:textId="5010A074" w:rsidR="00941D93" w:rsidRDefault="00EF0FE2" w:rsidP="009F0D31">
            <w:pPr>
              <w:jc w:val="center"/>
            </w:pPr>
            <w:r>
              <w:t>04/06/2020</w:t>
            </w:r>
          </w:p>
        </w:tc>
        <w:tc>
          <w:tcPr>
            <w:tcW w:w="1800" w:type="dxa"/>
          </w:tcPr>
          <w:p w14:paraId="1FDAE8F0" w14:textId="74BF2365" w:rsidR="00941D93" w:rsidRDefault="00EF0FE2" w:rsidP="009F0D31">
            <w:pPr>
              <w:jc w:val="center"/>
            </w:pPr>
            <w:r>
              <w:t>Stephanie Medina</w:t>
            </w:r>
          </w:p>
        </w:tc>
        <w:tc>
          <w:tcPr>
            <w:tcW w:w="3978" w:type="dxa"/>
          </w:tcPr>
          <w:p w14:paraId="2C271342" w14:textId="3022FA2A" w:rsidR="00941D93" w:rsidRDefault="00EF0FE2" w:rsidP="009F0D31">
            <w:pPr>
              <w:pStyle w:val="TableText"/>
              <w:widowControl/>
              <w:spacing w:before="0" w:after="0"/>
              <w:jc w:val="center"/>
            </w:pPr>
            <w:r>
              <w:t>Initial information. Worked on all sections</w:t>
            </w:r>
          </w:p>
        </w:tc>
      </w:tr>
      <w:tr w:rsidR="00941D93" w14:paraId="52D1D655" w14:textId="77777777" w:rsidTr="00134B4C">
        <w:trPr>
          <w:jc w:val="center"/>
        </w:trPr>
        <w:tc>
          <w:tcPr>
            <w:tcW w:w="1764" w:type="dxa"/>
          </w:tcPr>
          <w:p w14:paraId="020C84CB" w14:textId="719086F6" w:rsidR="00941D93" w:rsidRDefault="00236675" w:rsidP="009F0D31">
            <w:pPr>
              <w:jc w:val="center"/>
            </w:pPr>
            <w:r>
              <w:t>0.</w:t>
            </w:r>
            <w:r w:rsidR="009F0D31">
              <w:t>2</w:t>
            </w:r>
          </w:p>
        </w:tc>
        <w:tc>
          <w:tcPr>
            <w:tcW w:w="1170" w:type="dxa"/>
          </w:tcPr>
          <w:p w14:paraId="354F1120" w14:textId="148606C5" w:rsidR="00941D93" w:rsidRDefault="00134B4C" w:rsidP="009F0D31">
            <w:pPr>
              <w:jc w:val="center"/>
            </w:pPr>
            <w:r>
              <w:t>04/06/2020</w:t>
            </w:r>
          </w:p>
        </w:tc>
        <w:tc>
          <w:tcPr>
            <w:tcW w:w="1800" w:type="dxa"/>
          </w:tcPr>
          <w:p w14:paraId="3550C701" w14:textId="78689B60" w:rsidR="00941D93" w:rsidRDefault="00134B4C" w:rsidP="009F0D31">
            <w:pPr>
              <w:jc w:val="center"/>
            </w:pPr>
            <w:r>
              <w:t>Stephanie Medina</w:t>
            </w:r>
          </w:p>
        </w:tc>
        <w:tc>
          <w:tcPr>
            <w:tcW w:w="3978" w:type="dxa"/>
          </w:tcPr>
          <w:p w14:paraId="76EF3BB0" w14:textId="0257A09F" w:rsidR="00941D93" w:rsidRDefault="00134B4C" w:rsidP="009F0D31">
            <w:pPr>
              <w:jc w:val="center"/>
            </w:pPr>
            <w:r>
              <w:t xml:space="preserve">Section </w:t>
            </w:r>
            <w:r w:rsidR="009F0D31">
              <w:t>2</w:t>
            </w:r>
          </w:p>
        </w:tc>
      </w:tr>
      <w:tr w:rsidR="00941D93" w14:paraId="392917B9" w14:textId="77777777" w:rsidTr="00134B4C">
        <w:trPr>
          <w:jc w:val="center"/>
        </w:trPr>
        <w:tc>
          <w:tcPr>
            <w:tcW w:w="1764" w:type="dxa"/>
          </w:tcPr>
          <w:p w14:paraId="57185D69" w14:textId="5AFF63C8" w:rsidR="00941D93" w:rsidRDefault="009F0D31" w:rsidP="009F0D31">
            <w:pPr>
              <w:jc w:val="center"/>
            </w:pPr>
            <w:r>
              <w:t>0.3</w:t>
            </w:r>
          </w:p>
        </w:tc>
        <w:tc>
          <w:tcPr>
            <w:tcW w:w="1170" w:type="dxa"/>
          </w:tcPr>
          <w:p w14:paraId="5CC45983" w14:textId="4A3215F3" w:rsidR="00941D93" w:rsidRDefault="009F0D31" w:rsidP="009F0D31">
            <w:pPr>
              <w:jc w:val="center"/>
            </w:pPr>
            <w:r>
              <w:t>04/06/2020</w:t>
            </w:r>
          </w:p>
        </w:tc>
        <w:tc>
          <w:tcPr>
            <w:tcW w:w="1800" w:type="dxa"/>
          </w:tcPr>
          <w:p w14:paraId="73AAE4A8" w14:textId="7118A854" w:rsidR="00941D93" w:rsidRDefault="009F0D31" w:rsidP="009F0D31">
            <w:pPr>
              <w:jc w:val="center"/>
            </w:pPr>
            <w:r>
              <w:t>Stephanie Medina</w:t>
            </w:r>
          </w:p>
        </w:tc>
        <w:tc>
          <w:tcPr>
            <w:tcW w:w="3978" w:type="dxa"/>
          </w:tcPr>
          <w:p w14:paraId="7E12FAB6" w14:textId="7AE554A4" w:rsidR="00941D93" w:rsidRDefault="009F0D31" w:rsidP="009F0D31">
            <w:pPr>
              <w:jc w:val="center"/>
            </w:pPr>
            <w:r>
              <w:t>Section 3 &amp; 4 – Tests</w:t>
            </w:r>
          </w:p>
        </w:tc>
      </w:tr>
      <w:tr w:rsidR="009F0D31" w14:paraId="06C4F725" w14:textId="77777777" w:rsidTr="00134B4C">
        <w:trPr>
          <w:jc w:val="center"/>
        </w:trPr>
        <w:tc>
          <w:tcPr>
            <w:tcW w:w="1764" w:type="dxa"/>
          </w:tcPr>
          <w:p w14:paraId="278B769F" w14:textId="3DAD135E" w:rsidR="009F0D31" w:rsidRDefault="009F0D31" w:rsidP="009F0D31">
            <w:pPr>
              <w:jc w:val="center"/>
            </w:pPr>
            <w:r>
              <w:t>0.4</w:t>
            </w:r>
          </w:p>
        </w:tc>
        <w:tc>
          <w:tcPr>
            <w:tcW w:w="1170" w:type="dxa"/>
          </w:tcPr>
          <w:p w14:paraId="2C52804A" w14:textId="498A227B" w:rsidR="009F0D31" w:rsidRDefault="009F0D31" w:rsidP="009F0D31">
            <w:pPr>
              <w:jc w:val="center"/>
            </w:pPr>
            <w:r>
              <w:t>04/06/2020</w:t>
            </w:r>
          </w:p>
        </w:tc>
        <w:tc>
          <w:tcPr>
            <w:tcW w:w="1800" w:type="dxa"/>
          </w:tcPr>
          <w:p w14:paraId="74105824" w14:textId="606B0E7F" w:rsidR="009F0D31" w:rsidRDefault="009F0D31" w:rsidP="009F0D31">
            <w:pPr>
              <w:jc w:val="center"/>
            </w:pPr>
            <w:r>
              <w:t>Stephanie Medina</w:t>
            </w:r>
          </w:p>
        </w:tc>
        <w:tc>
          <w:tcPr>
            <w:tcW w:w="3978" w:type="dxa"/>
          </w:tcPr>
          <w:p w14:paraId="3212654D" w14:textId="39795827" w:rsidR="009F0D31" w:rsidRDefault="009F0D31" w:rsidP="009F0D31">
            <w:pPr>
              <w:jc w:val="center"/>
            </w:pPr>
            <w:r>
              <w:t>Appendix – for test output</w:t>
            </w:r>
          </w:p>
        </w:tc>
      </w:tr>
      <w:tr w:rsidR="009F0D31" w14:paraId="60C9E95D" w14:textId="77777777" w:rsidTr="00134B4C">
        <w:trPr>
          <w:jc w:val="center"/>
        </w:trPr>
        <w:tc>
          <w:tcPr>
            <w:tcW w:w="1764" w:type="dxa"/>
          </w:tcPr>
          <w:p w14:paraId="4C69288F" w14:textId="50D4F12A" w:rsidR="009F0D31" w:rsidRDefault="009F0D31" w:rsidP="009F0D31">
            <w:pPr>
              <w:jc w:val="center"/>
            </w:pPr>
            <w:r>
              <w:t>0.5</w:t>
            </w:r>
          </w:p>
        </w:tc>
        <w:tc>
          <w:tcPr>
            <w:tcW w:w="1170" w:type="dxa"/>
          </w:tcPr>
          <w:p w14:paraId="7945C392" w14:textId="6C526040" w:rsidR="009F0D31" w:rsidRDefault="009F0D31" w:rsidP="009F0D31">
            <w:pPr>
              <w:jc w:val="center"/>
            </w:pPr>
            <w:r>
              <w:t>04/0</w:t>
            </w:r>
            <w:r w:rsidR="00034ECA">
              <w:t>7</w:t>
            </w:r>
            <w:r>
              <w:t>/2020</w:t>
            </w:r>
          </w:p>
        </w:tc>
        <w:tc>
          <w:tcPr>
            <w:tcW w:w="1800" w:type="dxa"/>
          </w:tcPr>
          <w:p w14:paraId="046CBF24" w14:textId="4D253505" w:rsidR="009F0D31" w:rsidRDefault="009F0D31" w:rsidP="009F0D31">
            <w:pPr>
              <w:jc w:val="center"/>
            </w:pPr>
            <w:r>
              <w:t>Stephanie Medina</w:t>
            </w:r>
          </w:p>
        </w:tc>
        <w:tc>
          <w:tcPr>
            <w:tcW w:w="3978" w:type="dxa"/>
          </w:tcPr>
          <w:p w14:paraId="5AED685F" w14:textId="64BA54AE" w:rsidR="009F0D31" w:rsidRDefault="007B64A2" w:rsidP="009F0D31">
            <w:pPr>
              <w:jc w:val="center"/>
            </w:pPr>
            <w:r>
              <w:t>Formatting whole document</w:t>
            </w:r>
          </w:p>
        </w:tc>
      </w:tr>
      <w:tr w:rsidR="007B64A2" w14:paraId="5F2E58EF" w14:textId="77777777" w:rsidTr="00134B4C">
        <w:trPr>
          <w:jc w:val="center"/>
        </w:trPr>
        <w:tc>
          <w:tcPr>
            <w:tcW w:w="1764" w:type="dxa"/>
          </w:tcPr>
          <w:p w14:paraId="2B727855" w14:textId="474DF822" w:rsidR="007B64A2" w:rsidRDefault="007B64A2" w:rsidP="009F0D31">
            <w:pPr>
              <w:jc w:val="center"/>
            </w:pPr>
            <w:r>
              <w:t>0.6</w:t>
            </w:r>
          </w:p>
        </w:tc>
        <w:tc>
          <w:tcPr>
            <w:tcW w:w="1170" w:type="dxa"/>
          </w:tcPr>
          <w:p w14:paraId="617F0CA0" w14:textId="55231E65" w:rsidR="007B64A2" w:rsidRDefault="007B64A2" w:rsidP="009F0D31">
            <w:pPr>
              <w:jc w:val="center"/>
            </w:pPr>
            <w:r>
              <w:t>04/07/2020</w:t>
            </w:r>
          </w:p>
        </w:tc>
        <w:tc>
          <w:tcPr>
            <w:tcW w:w="1800" w:type="dxa"/>
          </w:tcPr>
          <w:p w14:paraId="6214355B" w14:textId="1265CFAC" w:rsidR="007B64A2" w:rsidRDefault="007B64A2" w:rsidP="009F0D31">
            <w:pPr>
              <w:jc w:val="center"/>
            </w:pPr>
            <w:r>
              <w:t>Stephanie Medina</w:t>
            </w:r>
          </w:p>
        </w:tc>
        <w:tc>
          <w:tcPr>
            <w:tcW w:w="3978" w:type="dxa"/>
          </w:tcPr>
          <w:p w14:paraId="3C4FDF17" w14:textId="217887A1" w:rsidR="007B64A2" w:rsidRDefault="007B64A2" w:rsidP="009F0D31">
            <w:pPr>
              <w:jc w:val="center"/>
            </w:pPr>
            <w:r>
              <w:t>Add to section 4</w:t>
            </w:r>
          </w:p>
        </w:tc>
      </w:tr>
      <w:tr w:rsidR="007B64A2" w14:paraId="2A9F7EF7" w14:textId="77777777" w:rsidTr="00134B4C">
        <w:trPr>
          <w:jc w:val="center"/>
        </w:trPr>
        <w:tc>
          <w:tcPr>
            <w:tcW w:w="1764" w:type="dxa"/>
          </w:tcPr>
          <w:p w14:paraId="6C351E2C" w14:textId="219CF695" w:rsidR="007B64A2" w:rsidRDefault="007B64A2" w:rsidP="009F0D31">
            <w:pPr>
              <w:jc w:val="center"/>
            </w:pPr>
            <w:r>
              <w:t>0.7</w:t>
            </w:r>
          </w:p>
        </w:tc>
        <w:tc>
          <w:tcPr>
            <w:tcW w:w="1170" w:type="dxa"/>
          </w:tcPr>
          <w:p w14:paraId="4CD369BB" w14:textId="0C770920" w:rsidR="007B64A2" w:rsidRDefault="007B64A2" w:rsidP="009F0D31">
            <w:pPr>
              <w:jc w:val="center"/>
            </w:pPr>
            <w:r>
              <w:t>04/0</w:t>
            </w:r>
            <w:r w:rsidR="00034ECA">
              <w:t>8</w:t>
            </w:r>
            <w:r>
              <w:t>/2020</w:t>
            </w:r>
          </w:p>
        </w:tc>
        <w:tc>
          <w:tcPr>
            <w:tcW w:w="1800" w:type="dxa"/>
          </w:tcPr>
          <w:p w14:paraId="658C0C90" w14:textId="48ED28D4" w:rsidR="007B64A2" w:rsidRDefault="007B64A2" w:rsidP="009F0D31">
            <w:pPr>
              <w:jc w:val="center"/>
            </w:pPr>
            <w:r>
              <w:t>Stephanie Medina</w:t>
            </w:r>
          </w:p>
        </w:tc>
        <w:tc>
          <w:tcPr>
            <w:tcW w:w="3978" w:type="dxa"/>
          </w:tcPr>
          <w:p w14:paraId="48CAE427" w14:textId="757A50EB" w:rsidR="007B64A2" w:rsidRDefault="007B64A2" w:rsidP="009F0D31">
            <w:pPr>
              <w:jc w:val="center"/>
            </w:pPr>
            <w:r>
              <w:t>Formatting whole document</w:t>
            </w:r>
            <w:r w:rsidR="00823F45">
              <w:t>, proofreading</w:t>
            </w:r>
          </w:p>
        </w:tc>
      </w:tr>
      <w:tr w:rsidR="007B64A2" w14:paraId="2D6A9C91" w14:textId="77777777" w:rsidTr="00134B4C">
        <w:trPr>
          <w:jc w:val="center"/>
        </w:trPr>
        <w:tc>
          <w:tcPr>
            <w:tcW w:w="1764" w:type="dxa"/>
          </w:tcPr>
          <w:p w14:paraId="78BD8045" w14:textId="0CCF38A6" w:rsidR="007B64A2" w:rsidRDefault="007B64A2" w:rsidP="009F0D31">
            <w:pPr>
              <w:jc w:val="center"/>
            </w:pPr>
            <w:r>
              <w:t>1.0</w:t>
            </w:r>
          </w:p>
        </w:tc>
        <w:tc>
          <w:tcPr>
            <w:tcW w:w="1170" w:type="dxa"/>
          </w:tcPr>
          <w:p w14:paraId="18EED553" w14:textId="4E61F093" w:rsidR="007B64A2" w:rsidRDefault="007B64A2" w:rsidP="009F0D31">
            <w:pPr>
              <w:jc w:val="center"/>
            </w:pPr>
            <w:r>
              <w:t>04/0</w:t>
            </w:r>
            <w:r w:rsidR="00034ECA">
              <w:t>8</w:t>
            </w:r>
            <w:r>
              <w:t>/2020</w:t>
            </w:r>
          </w:p>
        </w:tc>
        <w:tc>
          <w:tcPr>
            <w:tcW w:w="1800" w:type="dxa"/>
          </w:tcPr>
          <w:p w14:paraId="1D7A872E" w14:textId="4E72DAB7" w:rsidR="007B64A2" w:rsidRDefault="00823F45" w:rsidP="009F0D31">
            <w:pPr>
              <w:jc w:val="center"/>
            </w:pPr>
            <w:r>
              <w:t>Stephanie Medina</w:t>
            </w:r>
          </w:p>
        </w:tc>
        <w:tc>
          <w:tcPr>
            <w:tcW w:w="3978" w:type="dxa"/>
          </w:tcPr>
          <w:p w14:paraId="00A0A1C4" w14:textId="5E8D30F7" w:rsidR="007B64A2" w:rsidRDefault="00823F45" w:rsidP="009F0D31">
            <w:pPr>
              <w:jc w:val="center"/>
            </w:pPr>
            <w:r>
              <w:t>First deliverable for team review</w:t>
            </w:r>
          </w:p>
        </w:tc>
      </w:tr>
      <w:tr w:rsidR="009D4C33" w14:paraId="0EABE615" w14:textId="77777777" w:rsidTr="00134B4C">
        <w:trPr>
          <w:jc w:val="center"/>
        </w:trPr>
        <w:tc>
          <w:tcPr>
            <w:tcW w:w="1764" w:type="dxa"/>
          </w:tcPr>
          <w:p w14:paraId="3D369ADE" w14:textId="7FFC40B6" w:rsidR="009D4C33" w:rsidRDefault="009D4C33" w:rsidP="009F0D31">
            <w:pPr>
              <w:jc w:val="center"/>
            </w:pPr>
            <w:r>
              <w:t>1.1</w:t>
            </w:r>
          </w:p>
        </w:tc>
        <w:tc>
          <w:tcPr>
            <w:tcW w:w="1170" w:type="dxa"/>
          </w:tcPr>
          <w:p w14:paraId="72E004B9" w14:textId="4D3A1964" w:rsidR="009D4C33" w:rsidRDefault="009D4C33" w:rsidP="009F0D31">
            <w:pPr>
              <w:jc w:val="center"/>
            </w:pPr>
            <w:r>
              <w:t>04/13/2020</w:t>
            </w:r>
          </w:p>
        </w:tc>
        <w:tc>
          <w:tcPr>
            <w:tcW w:w="1800" w:type="dxa"/>
          </w:tcPr>
          <w:p w14:paraId="17221164" w14:textId="78A619BA" w:rsidR="009D4C33" w:rsidRDefault="009D4C33" w:rsidP="009F0D31">
            <w:pPr>
              <w:jc w:val="center"/>
            </w:pPr>
            <w:r>
              <w:t>Stephanie Medina</w:t>
            </w:r>
          </w:p>
        </w:tc>
        <w:tc>
          <w:tcPr>
            <w:tcW w:w="3978" w:type="dxa"/>
          </w:tcPr>
          <w:p w14:paraId="1101D743" w14:textId="02FC0303" w:rsidR="009D4C33" w:rsidRDefault="009D4C33" w:rsidP="009F0D31">
            <w:pPr>
              <w:jc w:val="center"/>
            </w:pPr>
            <w:r>
              <w:t>Reviewing comments left by team</w:t>
            </w:r>
          </w:p>
        </w:tc>
      </w:tr>
      <w:tr w:rsidR="009D4C33" w14:paraId="44D8825E" w14:textId="77777777" w:rsidTr="00134B4C">
        <w:trPr>
          <w:jc w:val="center"/>
        </w:trPr>
        <w:tc>
          <w:tcPr>
            <w:tcW w:w="1764" w:type="dxa"/>
          </w:tcPr>
          <w:p w14:paraId="3CD59401" w14:textId="70397531" w:rsidR="009D4C33" w:rsidRDefault="009D4C33" w:rsidP="009F0D31">
            <w:pPr>
              <w:jc w:val="center"/>
            </w:pPr>
            <w:r>
              <w:t>1.2</w:t>
            </w:r>
          </w:p>
        </w:tc>
        <w:tc>
          <w:tcPr>
            <w:tcW w:w="1170" w:type="dxa"/>
          </w:tcPr>
          <w:p w14:paraId="689BAD32" w14:textId="07686632" w:rsidR="009D4C33" w:rsidRDefault="009D4C33" w:rsidP="009F0D31">
            <w:pPr>
              <w:jc w:val="center"/>
            </w:pPr>
            <w:r>
              <w:t>04/13/2020</w:t>
            </w:r>
          </w:p>
        </w:tc>
        <w:tc>
          <w:tcPr>
            <w:tcW w:w="1800" w:type="dxa"/>
          </w:tcPr>
          <w:p w14:paraId="37505844" w14:textId="0D4AA91B" w:rsidR="009D4C33" w:rsidRDefault="009D4C33" w:rsidP="009F0D31">
            <w:pPr>
              <w:jc w:val="center"/>
            </w:pPr>
            <w:r>
              <w:t>Stephanie Medina</w:t>
            </w:r>
          </w:p>
        </w:tc>
        <w:tc>
          <w:tcPr>
            <w:tcW w:w="3978" w:type="dxa"/>
          </w:tcPr>
          <w:p w14:paraId="20570145" w14:textId="59EF6628" w:rsidR="009D4C33" w:rsidRDefault="009D4C33" w:rsidP="009F0D31">
            <w:pPr>
              <w:jc w:val="center"/>
            </w:pPr>
            <w:r>
              <w:t>Fixing formatting</w:t>
            </w:r>
          </w:p>
        </w:tc>
      </w:tr>
      <w:tr w:rsidR="009D4C33" w14:paraId="23DB46B7" w14:textId="77777777" w:rsidTr="00134B4C">
        <w:trPr>
          <w:jc w:val="center"/>
        </w:trPr>
        <w:tc>
          <w:tcPr>
            <w:tcW w:w="1764" w:type="dxa"/>
          </w:tcPr>
          <w:p w14:paraId="2D3A529E" w14:textId="6707AC7B" w:rsidR="009D4C33" w:rsidRDefault="009D4C33" w:rsidP="009F0D31">
            <w:pPr>
              <w:jc w:val="center"/>
            </w:pPr>
            <w:r>
              <w:t>1.3</w:t>
            </w:r>
          </w:p>
        </w:tc>
        <w:tc>
          <w:tcPr>
            <w:tcW w:w="1170" w:type="dxa"/>
          </w:tcPr>
          <w:p w14:paraId="31804447" w14:textId="6DB1799E" w:rsidR="009D4C33" w:rsidRDefault="009D4C33" w:rsidP="009F0D31">
            <w:pPr>
              <w:jc w:val="center"/>
            </w:pPr>
            <w:r>
              <w:t>04/14/2020</w:t>
            </w:r>
          </w:p>
        </w:tc>
        <w:tc>
          <w:tcPr>
            <w:tcW w:w="1800" w:type="dxa"/>
          </w:tcPr>
          <w:p w14:paraId="20C81935" w14:textId="147481BD" w:rsidR="009D4C33" w:rsidRDefault="009D4C33" w:rsidP="009F0D31">
            <w:pPr>
              <w:jc w:val="center"/>
            </w:pPr>
            <w:r>
              <w:t>Stephanie Medina</w:t>
            </w:r>
          </w:p>
        </w:tc>
        <w:tc>
          <w:tcPr>
            <w:tcW w:w="3978" w:type="dxa"/>
          </w:tcPr>
          <w:p w14:paraId="377BCFAF" w14:textId="4361D0FB" w:rsidR="009D4C33" w:rsidRDefault="009D4C33" w:rsidP="009F0D31">
            <w:pPr>
              <w:jc w:val="center"/>
            </w:pPr>
            <w:r>
              <w:t>Adjusted steps for tests – Section 4</w:t>
            </w:r>
          </w:p>
        </w:tc>
      </w:tr>
      <w:tr w:rsidR="009D4C33" w14:paraId="084A9A2D" w14:textId="77777777" w:rsidTr="00134B4C">
        <w:trPr>
          <w:jc w:val="center"/>
        </w:trPr>
        <w:tc>
          <w:tcPr>
            <w:tcW w:w="1764" w:type="dxa"/>
          </w:tcPr>
          <w:p w14:paraId="5DCFF2F8" w14:textId="2926F237" w:rsidR="009D4C33" w:rsidRDefault="009D4C33" w:rsidP="009F0D31">
            <w:pPr>
              <w:jc w:val="center"/>
            </w:pPr>
            <w:r>
              <w:t>1.4</w:t>
            </w:r>
          </w:p>
        </w:tc>
        <w:tc>
          <w:tcPr>
            <w:tcW w:w="1170" w:type="dxa"/>
          </w:tcPr>
          <w:p w14:paraId="0DA90BD5" w14:textId="56AC6172" w:rsidR="009D4C33" w:rsidRDefault="009D4C33" w:rsidP="009F0D31">
            <w:pPr>
              <w:jc w:val="center"/>
            </w:pPr>
            <w:r>
              <w:t>04/14/2020</w:t>
            </w:r>
          </w:p>
        </w:tc>
        <w:tc>
          <w:tcPr>
            <w:tcW w:w="1800" w:type="dxa"/>
          </w:tcPr>
          <w:p w14:paraId="2937A7E6" w14:textId="7CC6F77B" w:rsidR="009D4C33" w:rsidRDefault="009D4C33" w:rsidP="009F0D31">
            <w:pPr>
              <w:jc w:val="center"/>
            </w:pPr>
            <w:r>
              <w:t>Stephanie Medina</w:t>
            </w:r>
          </w:p>
        </w:tc>
        <w:tc>
          <w:tcPr>
            <w:tcW w:w="3978" w:type="dxa"/>
          </w:tcPr>
          <w:p w14:paraId="5730DAE6" w14:textId="7368E55B" w:rsidR="009D4C33" w:rsidRDefault="009D4C33" w:rsidP="009F0D31">
            <w:pPr>
              <w:jc w:val="center"/>
            </w:pPr>
            <w:r>
              <w:t>Final Formatting</w:t>
            </w:r>
          </w:p>
        </w:tc>
      </w:tr>
      <w:tr w:rsidR="009D4C33" w14:paraId="520A6736" w14:textId="77777777" w:rsidTr="00134B4C">
        <w:trPr>
          <w:jc w:val="center"/>
        </w:trPr>
        <w:tc>
          <w:tcPr>
            <w:tcW w:w="1764" w:type="dxa"/>
          </w:tcPr>
          <w:p w14:paraId="53C71332" w14:textId="15D8778D" w:rsidR="009D4C33" w:rsidRDefault="009D4C33" w:rsidP="009F0D31">
            <w:pPr>
              <w:jc w:val="center"/>
            </w:pPr>
            <w:r>
              <w:t>2.0</w:t>
            </w:r>
          </w:p>
        </w:tc>
        <w:tc>
          <w:tcPr>
            <w:tcW w:w="1170" w:type="dxa"/>
          </w:tcPr>
          <w:p w14:paraId="173859D5" w14:textId="1D1BCD18" w:rsidR="009D4C33" w:rsidRDefault="009D4C33" w:rsidP="009F0D31">
            <w:pPr>
              <w:jc w:val="center"/>
            </w:pPr>
            <w:r>
              <w:t>04/15/2020</w:t>
            </w:r>
          </w:p>
        </w:tc>
        <w:tc>
          <w:tcPr>
            <w:tcW w:w="1800" w:type="dxa"/>
          </w:tcPr>
          <w:p w14:paraId="67DAECBC" w14:textId="59307387" w:rsidR="009D4C33" w:rsidRDefault="009D4C33" w:rsidP="009F0D31">
            <w:pPr>
              <w:jc w:val="center"/>
            </w:pPr>
            <w:r>
              <w:t>Stephanie Medina</w:t>
            </w:r>
          </w:p>
        </w:tc>
        <w:tc>
          <w:tcPr>
            <w:tcW w:w="3978" w:type="dxa"/>
          </w:tcPr>
          <w:p w14:paraId="54B8D684" w14:textId="7097DDA6" w:rsidR="009D4C33" w:rsidRDefault="009D4C33" w:rsidP="009F0D31">
            <w:pPr>
              <w:jc w:val="center"/>
            </w:pPr>
            <w:r>
              <w:t>Second deliverable/version for team review</w:t>
            </w:r>
          </w:p>
        </w:tc>
      </w:tr>
    </w:tbl>
    <w:p w14:paraId="1174CD4A" w14:textId="77777777" w:rsidR="00AC010B" w:rsidRDefault="00AC010B">
      <w:pPr>
        <w:pStyle w:val="Paragraph"/>
      </w:pPr>
    </w:p>
    <w:p w14:paraId="6FFB44D1" w14:textId="2CBE093A" w:rsidR="00941D93" w:rsidRDefault="00941D93">
      <w:pPr>
        <w:pStyle w:val="Paragraph"/>
      </w:pPr>
      <w:commentRangeStart w:id="22"/>
      <w:commentRangeStart w:id="23"/>
      <w:r>
        <w:t>Note: The template presented in this document was taken from:</w:t>
      </w:r>
    </w:p>
    <w:p w14:paraId="158BEA55" w14:textId="77777777" w:rsidR="00941D93" w:rsidRDefault="00941D93">
      <w:pPr>
        <w:pStyle w:val="Paragraph"/>
      </w:pPr>
      <w:r>
        <w:t xml:space="preserve">Donaldson, S., and S. Siegel, </w:t>
      </w:r>
      <w:r>
        <w:rPr>
          <w:i/>
          <w:iCs/>
        </w:rPr>
        <w:t>Successful Software Development</w:t>
      </w:r>
      <w:r>
        <w:t>. Upper Saddle River, NJ: Prentice Hall, 2001, pp. 321-323.</w:t>
      </w:r>
    </w:p>
    <w:p w14:paraId="33A981A4" w14:textId="77777777" w:rsidR="00E47986" w:rsidRDefault="00E47986">
      <w:pPr>
        <w:pStyle w:val="Paragraph"/>
      </w:pPr>
    </w:p>
    <w:p w14:paraId="08DF445A"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784DE704" w14:textId="77777777" w:rsidR="00941D93" w:rsidRDefault="00941D93">
      <w:pPr>
        <w:pStyle w:val="Paragraph"/>
      </w:pPr>
    </w:p>
    <w:p w14:paraId="5FA478BD" w14:textId="77777777" w:rsidR="00941D93" w:rsidRDefault="00941D93">
      <w:pPr>
        <w:pStyle w:val="Paragraph"/>
      </w:pPr>
      <w:r>
        <w:t>Supplementary information is from:</w:t>
      </w:r>
    </w:p>
    <w:p w14:paraId="43B8E744"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Upper Saddle River, NJ: Prentice Hall, 1998, p. 365.  </w:t>
      </w:r>
      <w:commentRangeEnd w:id="22"/>
      <w:r w:rsidR="00F62371">
        <w:rPr>
          <w:rStyle w:val="CommentReference"/>
        </w:rPr>
        <w:commentReference w:id="22"/>
      </w:r>
      <w:commentRangeEnd w:id="23"/>
      <w:r w:rsidR="009D4C33">
        <w:rPr>
          <w:rStyle w:val="CommentReference"/>
        </w:rPr>
        <w:commentReference w:id="23"/>
      </w:r>
    </w:p>
    <w:p w14:paraId="278CF82B" w14:textId="77777777" w:rsidR="00941D93" w:rsidRDefault="00941D93">
      <w:pPr>
        <w:pStyle w:val="Paragraph"/>
      </w:pPr>
      <w:r>
        <w:br w:type="column"/>
      </w:r>
    </w:p>
    <w:p w14:paraId="661942A4" w14:textId="77777777" w:rsidR="00941D93" w:rsidRDefault="00941D93">
      <w:pPr>
        <w:ind w:left="144"/>
      </w:pPr>
    </w:p>
    <w:p w14:paraId="721E702E" w14:textId="77777777" w:rsidR="00941D93" w:rsidRDefault="00941D93">
      <w:pPr>
        <w:pStyle w:val="TOC2"/>
        <w:rPr>
          <w:sz w:val="28"/>
        </w:rPr>
      </w:pPr>
      <w:r>
        <w:rPr>
          <w:sz w:val="28"/>
        </w:rPr>
        <w:t>Table of Contents</w:t>
      </w:r>
    </w:p>
    <w:p w14:paraId="1F5DD89E" w14:textId="14D7D9D3" w:rsidR="002E6528" w:rsidRPr="006D2AA5" w:rsidRDefault="00941D93">
      <w:pPr>
        <w:pStyle w:val="TOC1"/>
        <w:rPr>
          <w:rFonts w:ascii="Calibri" w:hAnsi="Calibri"/>
          <w:b w:val="0"/>
          <w:caps w:val="0"/>
          <w:noProof/>
          <w:sz w:val="24"/>
          <w:szCs w:val="24"/>
        </w:rPr>
      </w:pPr>
      <w:r>
        <w:rPr>
          <w:sz w:val="28"/>
        </w:rPr>
        <w:fldChar w:fldCharType="begin"/>
      </w:r>
      <w:r>
        <w:rPr>
          <w:sz w:val="28"/>
        </w:rPr>
        <w:instrText xml:space="preserve"> TOC \o "1-3" \h \z </w:instrText>
      </w:r>
      <w:r>
        <w:rPr>
          <w:sz w:val="28"/>
        </w:rPr>
        <w:fldChar w:fldCharType="separate"/>
      </w:r>
      <w:hyperlink w:anchor="_Toc37254758" w:history="1">
        <w:r w:rsidR="002E6528" w:rsidRPr="00475A4B">
          <w:rPr>
            <w:rStyle w:val="Hyperlink"/>
            <w:noProof/>
          </w:rPr>
          <w:t>Document Control</w:t>
        </w:r>
        <w:r w:rsidR="002E6528">
          <w:rPr>
            <w:noProof/>
            <w:webHidden/>
          </w:rPr>
          <w:tab/>
        </w:r>
        <w:r w:rsidR="002E6528">
          <w:rPr>
            <w:noProof/>
            <w:webHidden/>
          </w:rPr>
          <w:fldChar w:fldCharType="begin"/>
        </w:r>
        <w:r w:rsidR="002E6528">
          <w:rPr>
            <w:noProof/>
            <w:webHidden/>
          </w:rPr>
          <w:instrText xml:space="preserve"> PAGEREF _Toc37254758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6E4BD979" w14:textId="55ADAC6E" w:rsidR="002E6528" w:rsidRPr="006D2AA5" w:rsidRDefault="00425CE5">
      <w:pPr>
        <w:pStyle w:val="TOC2"/>
        <w:rPr>
          <w:rFonts w:ascii="Calibri" w:hAnsi="Calibri"/>
          <w:b w:val="0"/>
          <w:bCs w:val="0"/>
          <w:smallCaps w:val="0"/>
          <w:noProof/>
          <w:sz w:val="24"/>
          <w:szCs w:val="24"/>
        </w:rPr>
      </w:pPr>
      <w:hyperlink w:anchor="_Toc37254759" w:history="1">
        <w:r w:rsidR="002E6528" w:rsidRPr="00475A4B">
          <w:rPr>
            <w:rStyle w:val="Hyperlink"/>
            <w:noProof/>
          </w:rPr>
          <w:t>Approval</w:t>
        </w:r>
        <w:r w:rsidR="002E6528">
          <w:rPr>
            <w:noProof/>
            <w:webHidden/>
          </w:rPr>
          <w:tab/>
        </w:r>
        <w:r w:rsidR="002E6528">
          <w:rPr>
            <w:noProof/>
            <w:webHidden/>
          </w:rPr>
          <w:fldChar w:fldCharType="begin"/>
        </w:r>
        <w:r w:rsidR="002E6528">
          <w:rPr>
            <w:noProof/>
            <w:webHidden/>
          </w:rPr>
          <w:instrText xml:space="preserve"> PAGEREF _Toc37254759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6EE2DA02" w14:textId="24883DD4" w:rsidR="002E6528" w:rsidRPr="006D2AA5" w:rsidRDefault="00425CE5">
      <w:pPr>
        <w:pStyle w:val="TOC2"/>
        <w:rPr>
          <w:rFonts w:ascii="Calibri" w:hAnsi="Calibri"/>
          <w:b w:val="0"/>
          <w:bCs w:val="0"/>
          <w:smallCaps w:val="0"/>
          <w:noProof/>
          <w:sz w:val="24"/>
          <w:szCs w:val="24"/>
        </w:rPr>
      </w:pPr>
      <w:hyperlink w:anchor="_Toc37254760" w:history="1">
        <w:r w:rsidR="002E6528" w:rsidRPr="00475A4B">
          <w:rPr>
            <w:rStyle w:val="Hyperlink"/>
            <w:noProof/>
          </w:rPr>
          <w:t>Document Change Control</w:t>
        </w:r>
        <w:r w:rsidR="002E6528">
          <w:rPr>
            <w:noProof/>
            <w:webHidden/>
          </w:rPr>
          <w:tab/>
        </w:r>
        <w:r w:rsidR="002E6528">
          <w:rPr>
            <w:noProof/>
            <w:webHidden/>
          </w:rPr>
          <w:fldChar w:fldCharType="begin"/>
        </w:r>
        <w:r w:rsidR="002E6528">
          <w:rPr>
            <w:noProof/>
            <w:webHidden/>
          </w:rPr>
          <w:instrText xml:space="preserve"> PAGEREF _Toc37254760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0FD28407" w14:textId="47E3953E" w:rsidR="002E6528" w:rsidRPr="006D2AA5" w:rsidRDefault="00425CE5">
      <w:pPr>
        <w:pStyle w:val="TOC2"/>
        <w:rPr>
          <w:rFonts w:ascii="Calibri" w:hAnsi="Calibri"/>
          <w:b w:val="0"/>
          <w:bCs w:val="0"/>
          <w:smallCaps w:val="0"/>
          <w:noProof/>
          <w:sz w:val="24"/>
          <w:szCs w:val="24"/>
        </w:rPr>
      </w:pPr>
      <w:hyperlink w:anchor="_Toc37254761" w:history="1">
        <w:r w:rsidR="002E6528" w:rsidRPr="00475A4B">
          <w:rPr>
            <w:rStyle w:val="Hyperlink"/>
            <w:noProof/>
          </w:rPr>
          <w:t>Distribution List</w:t>
        </w:r>
        <w:r w:rsidR="002E6528">
          <w:rPr>
            <w:noProof/>
            <w:webHidden/>
          </w:rPr>
          <w:tab/>
        </w:r>
        <w:r w:rsidR="002E6528">
          <w:rPr>
            <w:noProof/>
            <w:webHidden/>
          </w:rPr>
          <w:fldChar w:fldCharType="begin"/>
        </w:r>
        <w:r w:rsidR="002E6528">
          <w:rPr>
            <w:noProof/>
            <w:webHidden/>
          </w:rPr>
          <w:instrText xml:space="preserve"> PAGEREF _Toc37254761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1A1FB96B" w14:textId="604B6CDF" w:rsidR="002E6528" w:rsidRPr="006D2AA5" w:rsidRDefault="00425CE5">
      <w:pPr>
        <w:pStyle w:val="TOC2"/>
        <w:rPr>
          <w:rFonts w:ascii="Calibri" w:hAnsi="Calibri"/>
          <w:b w:val="0"/>
          <w:bCs w:val="0"/>
          <w:smallCaps w:val="0"/>
          <w:noProof/>
          <w:sz w:val="24"/>
          <w:szCs w:val="24"/>
        </w:rPr>
      </w:pPr>
      <w:hyperlink w:anchor="_Toc37254762" w:history="1">
        <w:r w:rsidR="002E6528" w:rsidRPr="00475A4B">
          <w:rPr>
            <w:rStyle w:val="Hyperlink"/>
            <w:noProof/>
          </w:rPr>
          <w:t>Change Summary</w:t>
        </w:r>
        <w:r w:rsidR="002E6528">
          <w:rPr>
            <w:noProof/>
            <w:webHidden/>
          </w:rPr>
          <w:tab/>
        </w:r>
        <w:r w:rsidR="002E6528">
          <w:rPr>
            <w:noProof/>
            <w:webHidden/>
          </w:rPr>
          <w:fldChar w:fldCharType="begin"/>
        </w:r>
        <w:r w:rsidR="002E6528">
          <w:rPr>
            <w:noProof/>
            <w:webHidden/>
          </w:rPr>
          <w:instrText xml:space="preserve"> PAGEREF _Toc37254762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4E18EC2D" w14:textId="4FF126B8" w:rsidR="002E6528" w:rsidRPr="006D2AA5" w:rsidRDefault="00425CE5">
      <w:pPr>
        <w:pStyle w:val="TOC1"/>
        <w:tabs>
          <w:tab w:val="left" w:pos="400"/>
        </w:tabs>
        <w:rPr>
          <w:rFonts w:ascii="Calibri" w:hAnsi="Calibri"/>
          <w:b w:val="0"/>
          <w:caps w:val="0"/>
          <w:noProof/>
          <w:sz w:val="24"/>
          <w:szCs w:val="24"/>
        </w:rPr>
      </w:pPr>
      <w:hyperlink w:anchor="_Toc37254763" w:history="1">
        <w:r w:rsidR="002E6528" w:rsidRPr="00475A4B">
          <w:rPr>
            <w:rStyle w:val="Hyperlink"/>
            <w:noProof/>
          </w:rPr>
          <w:t>1.</w:t>
        </w:r>
        <w:r w:rsidR="002E6528" w:rsidRPr="006D2AA5">
          <w:rPr>
            <w:rFonts w:ascii="Calibri" w:hAnsi="Calibri"/>
            <w:b w:val="0"/>
            <w:caps w:val="0"/>
            <w:noProof/>
            <w:sz w:val="24"/>
            <w:szCs w:val="24"/>
          </w:rPr>
          <w:tab/>
        </w:r>
        <w:r w:rsidR="002E6528" w:rsidRPr="00475A4B">
          <w:rPr>
            <w:rStyle w:val="Hyperlink"/>
            <w:noProof/>
          </w:rPr>
          <w:t>Introduction</w:t>
        </w:r>
        <w:r w:rsidR="002E6528">
          <w:rPr>
            <w:noProof/>
            <w:webHidden/>
          </w:rPr>
          <w:tab/>
        </w:r>
        <w:r w:rsidR="002E6528">
          <w:rPr>
            <w:noProof/>
            <w:webHidden/>
          </w:rPr>
          <w:fldChar w:fldCharType="begin"/>
        </w:r>
        <w:r w:rsidR="002E6528">
          <w:rPr>
            <w:noProof/>
            <w:webHidden/>
          </w:rPr>
          <w:instrText xml:space="preserve"> PAGEREF _Toc37254763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2D295DEE" w14:textId="4E570E67" w:rsidR="002E6528" w:rsidRPr="006D2AA5" w:rsidRDefault="00425CE5">
      <w:pPr>
        <w:pStyle w:val="TOC2"/>
        <w:tabs>
          <w:tab w:val="left" w:pos="1200"/>
        </w:tabs>
        <w:rPr>
          <w:rFonts w:ascii="Calibri" w:hAnsi="Calibri"/>
          <w:b w:val="0"/>
          <w:bCs w:val="0"/>
          <w:smallCaps w:val="0"/>
          <w:noProof/>
          <w:sz w:val="24"/>
          <w:szCs w:val="24"/>
        </w:rPr>
      </w:pPr>
      <w:hyperlink w:anchor="_Toc37254764" w:history="1">
        <w:r w:rsidR="002E6528" w:rsidRPr="00475A4B">
          <w:rPr>
            <w:rStyle w:val="Hyperlink"/>
            <w:noProof/>
          </w:rPr>
          <w:t>1.1.</w:t>
        </w:r>
        <w:r w:rsidR="002E6528" w:rsidRPr="006D2AA5">
          <w:rPr>
            <w:rFonts w:ascii="Calibri" w:hAnsi="Calibri"/>
            <w:b w:val="0"/>
            <w:bCs w:val="0"/>
            <w:smallCaps w:val="0"/>
            <w:noProof/>
            <w:sz w:val="24"/>
            <w:szCs w:val="24"/>
          </w:rPr>
          <w:tab/>
        </w:r>
        <w:r w:rsidR="002E6528" w:rsidRPr="00475A4B">
          <w:rPr>
            <w:rStyle w:val="Hyperlink"/>
            <w:noProof/>
          </w:rPr>
          <w:t>Purpose</w:t>
        </w:r>
        <w:r w:rsidR="002E6528">
          <w:rPr>
            <w:noProof/>
            <w:webHidden/>
          </w:rPr>
          <w:tab/>
        </w:r>
        <w:r w:rsidR="002E6528">
          <w:rPr>
            <w:noProof/>
            <w:webHidden/>
          </w:rPr>
          <w:fldChar w:fldCharType="begin"/>
        </w:r>
        <w:r w:rsidR="002E6528">
          <w:rPr>
            <w:noProof/>
            <w:webHidden/>
          </w:rPr>
          <w:instrText xml:space="preserve"> PAGEREF _Toc37254764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2705364C" w14:textId="798B2C45" w:rsidR="002E6528" w:rsidRPr="006D2AA5" w:rsidRDefault="00425CE5">
      <w:pPr>
        <w:pStyle w:val="TOC2"/>
        <w:tabs>
          <w:tab w:val="left" w:pos="1200"/>
        </w:tabs>
        <w:rPr>
          <w:rFonts w:ascii="Calibri" w:hAnsi="Calibri"/>
          <w:b w:val="0"/>
          <w:bCs w:val="0"/>
          <w:smallCaps w:val="0"/>
          <w:noProof/>
          <w:sz w:val="24"/>
          <w:szCs w:val="24"/>
        </w:rPr>
      </w:pPr>
      <w:hyperlink w:anchor="_Toc37254765" w:history="1">
        <w:r w:rsidR="002E6528" w:rsidRPr="00475A4B">
          <w:rPr>
            <w:rStyle w:val="Hyperlink"/>
            <w:noProof/>
          </w:rPr>
          <w:t>1.2.</w:t>
        </w:r>
        <w:r w:rsidR="002E6528" w:rsidRPr="006D2AA5">
          <w:rPr>
            <w:rFonts w:ascii="Calibri" w:hAnsi="Calibri"/>
            <w:b w:val="0"/>
            <w:bCs w:val="0"/>
            <w:smallCaps w:val="0"/>
            <w:noProof/>
            <w:sz w:val="24"/>
            <w:szCs w:val="24"/>
          </w:rPr>
          <w:tab/>
        </w:r>
        <w:r w:rsidR="002E6528" w:rsidRPr="00475A4B">
          <w:rPr>
            <w:rStyle w:val="Hyperlink"/>
            <w:noProof/>
          </w:rPr>
          <w:t>Scope</w:t>
        </w:r>
        <w:r w:rsidR="002E6528">
          <w:rPr>
            <w:noProof/>
            <w:webHidden/>
          </w:rPr>
          <w:tab/>
        </w:r>
        <w:r w:rsidR="002E6528">
          <w:rPr>
            <w:noProof/>
            <w:webHidden/>
          </w:rPr>
          <w:fldChar w:fldCharType="begin"/>
        </w:r>
        <w:r w:rsidR="002E6528">
          <w:rPr>
            <w:noProof/>
            <w:webHidden/>
          </w:rPr>
          <w:instrText xml:space="preserve"> PAGEREF _Toc37254765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0E00DC5A" w14:textId="1344B266" w:rsidR="002E6528" w:rsidRPr="006D2AA5" w:rsidRDefault="00425CE5">
      <w:pPr>
        <w:pStyle w:val="TOC2"/>
        <w:tabs>
          <w:tab w:val="left" w:pos="1200"/>
        </w:tabs>
        <w:rPr>
          <w:rFonts w:ascii="Calibri" w:hAnsi="Calibri"/>
          <w:b w:val="0"/>
          <w:bCs w:val="0"/>
          <w:smallCaps w:val="0"/>
          <w:noProof/>
          <w:sz w:val="24"/>
          <w:szCs w:val="24"/>
        </w:rPr>
      </w:pPr>
      <w:hyperlink w:anchor="_Toc37254766" w:history="1">
        <w:r w:rsidR="002E6528" w:rsidRPr="00475A4B">
          <w:rPr>
            <w:rStyle w:val="Hyperlink"/>
            <w:noProof/>
          </w:rPr>
          <w:t>1.3.</w:t>
        </w:r>
        <w:r w:rsidR="002E6528" w:rsidRPr="006D2AA5">
          <w:rPr>
            <w:rFonts w:ascii="Calibri" w:hAnsi="Calibri"/>
            <w:b w:val="0"/>
            <w:bCs w:val="0"/>
            <w:smallCaps w:val="0"/>
            <w:noProof/>
            <w:sz w:val="24"/>
            <w:szCs w:val="24"/>
          </w:rPr>
          <w:tab/>
        </w:r>
        <w:r w:rsidR="002E6528" w:rsidRPr="00475A4B">
          <w:rPr>
            <w:rStyle w:val="Hyperlink"/>
            <w:noProof/>
          </w:rPr>
          <w:t>System Overview</w:t>
        </w:r>
        <w:r w:rsidR="002E6528">
          <w:rPr>
            <w:noProof/>
            <w:webHidden/>
          </w:rPr>
          <w:tab/>
        </w:r>
        <w:r w:rsidR="002E6528">
          <w:rPr>
            <w:noProof/>
            <w:webHidden/>
          </w:rPr>
          <w:fldChar w:fldCharType="begin"/>
        </w:r>
        <w:r w:rsidR="002E6528">
          <w:rPr>
            <w:noProof/>
            <w:webHidden/>
          </w:rPr>
          <w:instrText xml:space="preserve"> PAGEREF _Toc37254766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52121AE6" w14:textId="52B8E3CB" w:rsidR="002E6528" w:rsidRPr="006D2AA5" w:rsidRDefault="00425CE5">
      <w:pPr>
        <w:pStyle w:val="TOC2"/>
        <w:tabs>
          <w:tab w:val="left" w:pos="1200"/>
        </w:tabs>
        <w:rPr>
          <w:rFonts w:ascii="Calibri" w:hAnsi="Calibri"/>
          <w:b w:val="0"/>
          <w:bCs w:val="0"/>
          <w:smallCaps w:val="0"/>
          <w:noProof/>
          <w:sz w:val="24"/>
          <w:szCs w:val="24"/>
        </w:rPr>
      </w:pPr>
      <w:hyperlink w:anchor="_Toc37254767" w:history="1">
        <w:r w:rsidR="002E6528" w:rsidRPr="00475A4B">
          <w:rPr>
            <w:rStyle w:val="Hyperlink"/>
            <w:noProof/>
          </w:rPr>
          <w:t>1.4.</w:t>
        </w:r>
        <w:r w:rsidR="002E6528" w:rsidRPr="006D2AA5">
          <w:rPr>
            <w:rFonts w:ascii="Calibri" w:hAnsi="Calibri"/>
            <w:b w:val="0"/>
            <w:bCs w:val="0"/>
            <w:smallCaps w:val="0"/>
            <w:noProof/>
            <w:sz w:val="24"/>
            <w:szCs w:val="24"/>
          </w:rPr>
          <w:tab/>
        </w:r>
        <w:r w:rsidR="002E6528" w:rsidRPr="00475A4B">
          <w:rPr>
            <w:rStyle w:val="Hyperlink"/>
            <w:noProof/>
          </w:rPr>
          <w:t>Suspension and Exit Criteria</w:t>
        </w:r>
        <w:r w:rsidR="002E6528">
          <w:rPr>
            <w:noProof/>
            <w:webHidden/>
          </w:rPr>
          <w:tab/>
        </w:r>
        <w:r w:rsidR="002E6528">
          <w:rPr>
            <w:noProof/>
            <w:webHidden/>
          </w:rPr>
          <w:fldChar w:fldCharType="begin"/>
        </w:r>
        <w:r w:rsidR="002E6528">
          <w:rPr>
            <w:noProof/>
            <w:webHidden/>
          </w:rPr>
          <w:instrText xml:space="preserve"> PAGEREF _Toc37254767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1B9EB7DB" w14:textId="54957347" w:rsidR="002E6528" w:rsidRPr="006D2AA5" w:rsidRDefault="00425CE5">
      <w:pPr>
        <w:pStyle w:val="TOC2"/>
        <w:tabs>
          <w:tab w:val="left" w:pos="1200"/>
        </w:tabs>
        <w:rPr>
          <w:rFonts w:ascii="Calibri" w:hAnsi="Calibri"/>
          <w:b w:val="0"/>
          <w:bCs w:val="0"/>
          <w:smallCaps w:val="0"/>
          <w:noProof/>
          <w:sz w:val="24"/>
          <w:szCs w:val="24"/>
        </w:rPr>
      </w:pPr>
      <w:hyperlink w:anchor="_Toc37254768" w:history="1">
        <w:r w:rsidR="002E6528" w:rsidRPr="00475A4B">
          <w:rPr>
            <w:rStyle w:val="Hyperlink"/>
            <w:noProof/>
          </w:rPr>
          <w:t>1.5.</w:t>
        </w:r>
        <w:r w:rsidR="002E6528" w:rsidRPr="006D2AA5">
          <w:rPr>
            <w:rFonts w:ascii="Calibri" w:hAnsi="Calibri"/>
            <w:b w:val="0"/>
            <w:bCs w:val="0"/>
            <w:smallCaps w:val="0"/>
            <w:noProof/>
            <w:sz w:val="24"/>
            <w:szCs w:val="24"/>
          </w:rPr>
          <w:tab/>
        </w:r>
        <w:r w:rsidR="002E6528" w:rsidRPr="00475A4B">
          <w:rPr>
            <w:rStyle w:val="Hyperlink"/>
            <w:noProof/>
          </w:rPr>
          <w:t>Document Overview</w:t>
        </w:r>
        <w:r w:rsidR="002E6528">
          <w:rPr>
            <w:noProof/>
            <w:webHidden/>
          </w:rPr>
          <w:tab/>
        </w:r>
        <w:r w:rsidR="002E6528">
          <w:rPr>
            <w:noProof/>
            <w:webHidden/>
          </w:rPr>
          <w:fldChar w:fldCharType="begin"/>
        </w:r>
        <w:r w:rsidR="002E6528">
          <w:rPr>
            <w:noProof/>
            <w:webHidden/>
          </w:rPr>
          <w:instrText xml:space="preserve"> PAGEREF _Toc37254768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33001F48" w14:textId="3345493A" w:rsidR="002E6528" w:rsidRPr="006D2AA5" w:rsidRDefault="00425CE5">
      <w:pPr>
        <w:pStyle w:val="TOC2"/>
        <w:tabs>
          <w:tab w:val="left" w:pos="1200"/>
        </w:tabs>
        <w:rPr>
          <w:rFonts w:ascii="Calibri" w:hAnsi="Calibri"/>
          <w:b w:val="0"/>
          <w:bCs w:val="0"/>
          <w:smallCaps w:val="0"/>
          <w:noProof/>
          <w:sz w:val="24"/>
          <w:szCs w:val="24"/>
        </w:rPr>
      </w:pPr>
      <w:hyperlink w:anchor="_Toc37254769" w:history="1">
        <w:r w:rsidR="002E6528" w:rsidRPr="00475A4B">
          <w:rPr>
            <w:rStyle w:val="Hyperlink"/>
            <w:noProof/>
          </w:rPr>
          <w:t>1.6.</w:t>
        </w:r>
        <w:r w:rsidR="002E6528" w:rsidRPr="006D2AA5">
          <w:rPr>
            <w:rFonts w:ascii="Calibri" w:hAnsi="Calibri"/>
            <w:b w:val="0"/>
            <w:bCs w:val="0"/>
            <w:smallCaps w:val="0"/>
            <w:noProof/>
            <w:sz w:val="24"/>
            <w:szCs w:val="24"/>
          </w:rPr>
          <w:tab/>
        </w:r>
        <w:r w:rsidR="002E6528" w:rsidRPr="00475A4B">
          <w:rPr>
            <w:rStyle w:val="Hyperlink"/>
            <w:noProof/>
          </w:rPr>
          <w:t>References</w:t>
        </w:r>
        <w:r w:rsidR="002E6528">
          <w:rPr>
            <w:noProof/>
            <w:webHidden/>
          </w:rPr>
          <w:tab/>
        </w:r>
        <w:r w:rsidR="002E6528">
          <w:rPr>
            <w:noProof/>
            <w:webHidden/>
          </w:rPr>
          <w:fldChar w:fldCharType="begin"/>
        </w:r>
        <w:r w:rsidR="002E6528">
          <w:rPr>
            <w:noProof/>
            <w:webHidden/>
          </w:rPr>
          <w:instrText xml:space="preserve"> PAGEREF _Toc37254769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26BCD504" w14:textId="207E7ADB" w:rsidR="002E6528" w:rsidRPr="006D2AA5" w:rsidRDefault="00425CE5">
      <w:pPr>
        <w:pStyle w:val="TOC1"/>
        <w:tabs>
          <w:tab w:val="left" w:pos="400"/>
        </w:tabs>
        <w:rPr>
          <w:rFonts w:ascii="Calibri" w:hAnsi="Calibri"/>
          <w:b w:val="0"/>
          <w:caps w:val="0"/>
          <w:noProof/>
          <w:sz w:val="24"/>
          <w:szCs w:val="24"/>
        </w:rPr>
      </w:pPr>
      <w:hyperlink w:anchor="_Toc37254770" w:history="1">
        <w:r w:rsidR="002E6528" w:rsidRPr="00475A4B">
          <w:rPr>
            <w:rStyle w:val="Hyperlink"/>
            <w:noProof/>
          </w:rPr>
          <w:t>2.</w:t>
        </w:r>
        <w:r w:rsidR="002E6528" w:rsidRPr="006D2AA5">
          <w:rPr>
            <w:rFonts w:ascii="Calibri" w:hAnsi="Calibri"/>
            <w:b w:val="0"/>
            <w:caps w:val="0"/>
            <w:noProof/>
            <w:sz w:val="24"/>
            <w:szCs w:val="24"/>
          </w:rPr>
          <w:tab/>
        </w:r>
        <w:r w:rsidR="002E6528" w:rsidRPr="00475A4B">
          <w:rPr>
            <w:rStyle w:val="Hyperlink"/>
            <w:noProof/>
          </w:rPr>
          <w:t>Test Items and Features</w:t>
        </w:r>
        <w:r w:rsidR="002E6528">
          <w:rPr>
            <w:noProof/>
            <w:webHidden/>
          </w:rPr>
          <w:tab/>
        </w:r>
        <w:r w:rsidR="002E6528">
          <w:rPr>
            <w:noProof/>
            <w:webHidden/>
          </w:rPr>
          <w:fldChar w:fldCharType="begin"/>
        </w:r>
        <w:r w:rsidR="002E6528">
          <w:rPr>
            <w:noProof/>
            <w:webHidden/>
          </w:rPr>
          <w:instrText xml:space="preserve"> PAGEREF _Toc37254770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3544B559" w14:textId="1325FE2B" w:rsidR="002E6528" w:rsidRPr="006D2AA5" w:rsidRDefault="00425CE5">
      <w:pPr>
        <w:pStyle w:val="TOC2"/>
        <w:tabs>
          <w:tab w:val="left" w:pos="1200"/>
        </w:tabs>
        <w:rPr>
          <w:rFonts w:ascii="Calibri" w:hAnsi="Calibri"/>
          <w:b w:val="0"/>
          <w:bCs w:val="0"/>
          <w:smallCaps w:val="0"/>
          <w:noProof/>
          <w:sz w:val="24"/>
          <w:szCs w:val="24"/>
        </w:rPr>
      </w:pPr>
      <w:hyperlink w:anchor="_Toc37254771" w:history="1">
        <w:r w:rsidR="002E6528" w:rsidRPr="00475A4B">
          <w:rPr>
            <w:rStyle w:val="Hyperlink"/>
            <w:noProof/>
          </w:rPr>
          <w:t>2.1.</w:t>
        </w:r>
        <w:r w:rsidR="002E6528" w:rsidRPr="006D2AA5">
          <w:rPr>
            <w:rFonts w:ascii="Calibri" w:hAnsi="Calibri"/>
            <w:b w:val="0"/>
            <w:bCs w:val="0"/>
            <w:smallCaps w:val="0"/>
            <w:noProof/>
            <w:sz w:val="24"/>
            <w:szCs w:val="24"/>
          </w:rPr>
          <w:tab/>
        </w:r>
        <w:r w:rsidR="002E6528" w:rsidRPr="00475A4B">
          <w:rPr>
            <w:rStyle w:val="Hyperlink"/>
            <w:noProof/>
          </w:rPr>
          <w:t>Edit Menu</w:t>
        </w:r>
        <w:r w:rsidR="002E6528">
          <w:rPr>
            <w:noProof/>
            <w:webHidden/>
          </w:rPr>
          <w:tab/>
        </w:r>
        <w:r w:rsidR="002E6528">
          <w:rPr>
            <w:noProof/>
            <w:webHidden/>
          </w:rPr>
          <w:fldChar w:fldCharType="begin"/>
        </w:r>
        <w:r w:rsidR="002E6528">
          <w:rPr>
            <w:noProof/>
            <w:webHidden/>
          </w:rPr>
          <w:instrText xml:space="preserve"> PAGEREF _Toc37254771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27EDE855" w14:textId="66AB15E5" w:rsidR="002E6528" w:rsidRPr="006D2AA5" w:rsidRDefault="00425CE5">
      <w:pPr>
        <w:pStyle w:val="TOC3"/>
        <w:tabs>
          <w:tab w:val="left" w:pos="1200"/>
        </w:tabs>
        <w:rPr>
          <w:rFonts w:ascii="Calibri" w:hAnsi="Calibri"/>
          <w:i w:val="0"/>
          <w:noProof/>
          <w:sz w:val="24"/>
          <w:szCs w:val="24"/>
        </w:rPr>
      </w:pPr>
      <w:hyperlink w:anchor="_Toc37254772" w:history="1">
        <w:r w:rsidR="002E6528" w:rsidRPr="00475A4B">
          <w:rPr>
            <w:rStyle w:val="Hyperlink"/>
            <w:noProof/>
          </w:rPr>
          <w:t>2.1.1.</w:t>
        </w:r>
        <w:r w:rsidR="002E6528" w:rsidRPr="006D2AA5">
          <w:rPr>
            <w:rFonts w:ascii="Calibri" w:hAnsi="Calibri"/>
            <w:i w:val="0"/>
            <w:noProof/>
            <w:sz w:val="24"/>
            <w:szCs w:val="24"/>
          </w:rPr>
          <w:tab/>
        </w:r>
        <w:r w:rsidR="002E6528" w:rsidRPr="00475A4B">
          <w:rPr>
            <w:rStyle w:val="Hyperlink"/>
            <w:noProof/>
          </w:rPr>
          <w:t>Insert</w:t>
        </w:r>
        <w:r w:rsidR="002E6528">
          <w:rPr>
            <w:noProof/>
            <w:webHidden/>
          </w:rPr>
          <w:tab/>
        </w:r>
        <w:r w:rsidR="002E6528">
          <w:rPr>
            <w:noProof/>
            <w:webHidden/>
          </w:rPr>
          <w:fldChar w:fldCharType="begin"/>
        </w:r>
        <w:r w:rsidR="002E6528">
          <w:rPr>
            <w:noProof/>
            <w:webHidden/>
          </w:rPr>
          <w:instrText xml:space="preserve"> PAGEREF _Toc37254772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6CF6C5EA" w14:textId="5FBA9518" w:rsidR="002E6528" w:rsidRPr="006D2AA5" w:rsidRDefault="00425CE5">
      <w:pPr>
        <w:pStyle w:val="TOC3"/>
        <w:tabs>
          <w:tab w:val="left" w:pos="1200"/>
        </w:tabs>
        <w:rPr>
          <w:rFonts w:ascii="Calibri" w:hAnsi="Calibri"/>
          <w:i w:val="0"/>
          <w:noProof/>
          <w:sz w:val="24"/>
          <w:szCs w:val="24"/>
        </w:rPr>
      </w:pPr>
      <w:hyperlink w:anchor="_Toc37254773" w:history="1">
        <w:r w:rsidR="002E6528" w:rsidRPr="00475A4B">
          <w:rPr>
            <w:rStyle w:val="Hyperlink"/>
            <w:noProof/>
          </w:rPr>
          <w:t>2.1.2.</w:t>
        </w:r>
        <w:r w:rsidR="002E6528" w:rsidRPr="006D2AA5">
          <w:rPr>
            <w:rFonts w:ascii="Calibri" w:hAnsi="Calibri"/>
            <w:i w:val="0"/>
            <w:noProof/>
            <w:sz w:val="24"/>
            <w:szCs w:val="24"/>
          </w:rPr>
          <w:tab/>
        </w:r>
        <w:r w:rsidR="002E6528" w:rsidRPr="00475A4B">
          <w:rPr>
            <w:rStyle w:val="Hyperlink"/>
            <w:noProof/>
          </w:rPr>
          <w:t>Delete</w:t>
        </w:r>
        <w:r w:rsidR="002E6528">
          <w:rPr>
            <w:noProof/>
            <w:webHidden/>
          </w:rPr>
          <w:tab/>
        </w:r>
        <w:r w:rsidR="002E6528">
          <w:rPr>
            <w:noProof/>
            <w:webHidden/>
          </w:rPr>
          <w:fldChar w:fldCharType="begin"/>
        </w:r>
        <w:r w:rsidR="002E6528">
          <w:rPr>
            <w:noProof/>
            <w:webHidden/>
          </w:rPr>
          <w:instrText xml:space="preserve"> PAGEREF _Toc37254773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52139552" w14:textId="034FBEA3" w:rsidR="002E6528" w:rsidRPr="006D2AA5" w:rsidRDefault="00425CE5">
      <w:pPr>
        <w:pStyle w:val="TOC3"/>
        <w:tabs>
          <w:tab w:val="left" w:pos="1200"/>
        </w:tabs>
        <w:rPr>
          <w:rFonts w:ascii="Calibri" w:hAnsi="Calibri"/>
          <w:i w:val="0"/>
          <w:noProof/>
          <w:sz w:val="24"/>
          <w:szCs w:val="24"/>
        </w:rPr>
      </w:pPr>
      <w:hyperlink w:anchor="_Toc37254774" w:history="1">
        <w:r w:rsidR="002E6528" w:rsidRPr="00475A4B">
          <w:rPr>
            <w:rStyle w:val="Hyperlink"/>
            <w:noProof/>
          </w:rPr>
          <w:t>2.1.3.</w:t>
        </w:r>
        <w:r w:rsidR="002E6528" w:rsidRPr="006D2AA5">
          <w:rPr>
            <w:rFonts w:ascii="Calibri" w:hAnsi="Calibri"/>
            <w:i w:val="0"/>
            <w:noProof/>
            <w:sz w:val="24"/>
            <w:szCs w:val="24"/>
          </w:rPr>
          <w:tab/>
        </w:r>
        <w:r w:rsidR="002E6528" w:rsidRPr="00475A4B">
          <w:rPr>
            <w:rStyle w:val="Hyperlink"/>
            <w:noProof/>
          </w:rPr>
          <w:t>Copy</w:t>
        </w:r>
        <w:r w:rsidR="002E6528">
          <w:rPr>
            <w:noProof/>
            <w:webHidden/>
          </w:rPr>
          <w:tab/>
        </w:r>
        <w:r w:rsidR="002E6528">
          <w:rPr>
            <w:noProof/>
            <w:webHidden/>
          </w:rPr>
          <w:fldChar w:fldCharType="begin"/>
        </w:r>
        <w:r w:rsidR="002E6528">
          <w:rPr>
            <w:noProof/>
            <w:webHidden/>
          </w:rPr>
          <w:instrText xml:space="preserve"> PAGEREF _Toc37254774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5454599B" w14:textId="2073AB35" w:rsidR="002E6528" w:rsidRPr="006D2AA5" w:rsidRDefault="00425CE5">
      <w:pPr>
        <w:pStyle w:val="TOC3"/>
        <w:tabs>
          <w:tab w:val="left" w:pos="1200"/>
        </w:tabs>
        <w:rPr>
          <w:rFonts w:ascii="Calibri" w:hAnsi="Calibri"/>
          <w:i w:val="0"/>
          <w:noProof/>
          <w:sz w:val="24"/>
          <w:szCs w:val="24"/>
        </w:rPr>
      </w:pPr>
      <w:hyperlink w:anchor="_Toc37254775" w:history="1">
        <w:r w:rsidR="002E6528" w:rsidRPr="00475A4B">
          <w:rPr>
            <w:rStyle w:val="Hyperlink"/>
            <w:noProof/>
          </w:rPr>
          <w:t>2.1.4.</w:t>
        </w:r>
        <w:r w:rsidR="002E6528" w:rsidRPr="006D2AA5">
          <w:rPr>
            <w:rFonts w:ascii="Calibri" w:hAnsi="Calibri"/>
            <w:i w:val="0"/>
            <w:noProof/>
            <w:sz w:val="24"/>
            <w:szCs w:val="24"/>
          </w:rPr>
          <w:tab/>
        </w:r>
        <w:r w:rsidR="002E6528" w:rsidRPr="00475A4B">
          <w:rPr>
            <w:rStyle w:val="Hyperlink"/>
            <w:noProof/>
          </w:rPr>
          <w:t>Paste</w:t>
        </w:r>
        <w:r w:rsidR="002E6528">
          <w:rPr>
            <w:noProof/>
            <w:webHidden/>
          </w:rPr>
          <w:tab/>
        </w:r>
        <w:r w:rsidR="002E6528">
          <w:rPr>
            <w:noProof/>
            <w:webHidden/>
          </w:rPr>
          <w:fldChar w:fldCharType="begin"/>
        </w:r>
        <w:r w:rsidR="002E6528">
          <w:rPr>
            <w:noProof/>
            <w:webHidden/>
          </w:rPr>
          <w:instrText xml:space="preserve"> PAGEREF _Toc37254775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42FE81F3" w14:textId="46B31298" w:rsidR="002E6528" w:rsidRPr="006D2AA5" w:rsidRDefault="00425CE5">
      <w:pPr>
        <w:pStyle w:val="TOC3"/>
        <w:tabs>
          <w:tab w:val="left" w:pos="1200"/>
        </w:tabs>
        <w:rPr>
          <w:rFonts w:ascii="Calibri" w:hAnsi="Calibri"/>
          <w:i w:val="0"/>
          <w:noProof/>
          <w:sz w:val="24"/>
          <w:szCs w:val="24"/>
        </w:rPr>
      </w:pPr>
      <w:hyperlink w:anchor="_Toc37254776" w:history="1">
        <w:r w:rsidR="002E6528" w:rsidRPr="00475A4B">
          <w:rPr>
            <w:rStyle w:val="Hyperlink"/>
            <w:noProof/>
          </w:rPr>
          <w:t>2.1.5.</w:t>
        </w:r>
        <w:r w:rsidR="002E6528" w:rsidRPr="006D2AA5">
          <w:rPr>
            <w:rFonts w:ascii="Calibri" w:hAnsi="Calibri"/>
            <w:i w:val="0"/>
            <w:noProof/>
            <w:sz w:val="24"/>
            <w:szCs w:val="24"/>
          </w:rPr>
          <w:tab/>
        </w:r>
        <w:r w:rsidR="002E6528" w:rsidRPr="00475A4B">
          <w:rPr>
            <w:rStyle w:val="Hyperlink"/>
            <w:noProof/>
          </w:rPr>
          <w:t>Drag and Drop</w:t>
        </w:r>
        <w:r w:rsidR="002E6528">
          <w:rPr>
            <w:noProof/>
            <w:webHidden/>
          </w:rPr>
          <w:tab/>
        </w:r>
        <w:r w:rsidR="002E6528">
          <w:rPr>
            <w:noProof/>
            <w:webHidden/>
          </w:rPr>
          <w:fldChar w:fldCharType="begin"/>
        </w:r>
        <w:r w:rsidR="002E6528">
          <w:rPr>
            <w:noProof/>
            <w:webHidden/>
          </w:rPr>
          <w:instrText xml:space="preserve"> PAGEREF _Toc37254776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38CC1DAC" w14:textId="04AD4EBC" w:rsidR="002E6528" w:rsidRPr="006D2AA5" w:rsidRDefault="00425CE5">
      <w:pPr>
        <w:pStyle w:val="TOC3"/>
        <w:tabs>
          <w:tab w:val="left" w:pos="1200"/>
        </w:tabs>
        <w:rPr>
          <w:rFonts w:ascii="Calibri" w:hAnsi="Calibri"/>
          <w:i w:val="0"/>
          <w:noProof/>
          <w:sz w:val="24"/>
          <w:szCs w:val="24"/>
        </w:rPr>
      </w:pPr>
      <w:hyperlink w:anchor="_Toc37254777" w:history="1">
        <w:r w:rsidR="002E6528" w:rsidRPr="00475A4B">
          <w:rPr>
            <w:rStyle w:val="Hyperlink"/>
            <w:noProof/>
          </w:rPr>
          <w:t>2.1.6.</w:t>
        </w:r>
        <w:r w:rsidR="002E6528" w:rsidRPr="006D2AA5">
          <w:rPr>
            <w:rFonts w:ascii="Calibri" w:hAnsi="Calibri"/>
            <w:i w:val="0"/>
            <w:noProof/>
            <w:sz w:val="24"/>
            <w:szCs w:val="24"/>
          </w:rPr>
          <w:tab/>
        </w:r>
        <w:r w:rsidR="002E6528" w:rsidRPr="00475A4B">
          <w:rPr>
            <w:rStyle w:val="Hyperlink"/>
            <w:noProof/>
          </w:rPr>
          <w:t>Undo</w:t>
        </w:r>
        <w:r w:rsidR="002E6528">
          <w:rPr>
            <w:noProof/>
            <w:webHidden/>
          </w:rPr>
          <w:tab/>
        </w:r>
        <w:r w:rsidR="002E6528">
          <w:rPr>
            <w:noProof/>
            <w:webHidden/>
          </w:rPr>
          <w:fldChar w:fldCharType="begin"/>
        </w:r>
        <w:r w:rsidR="002E6528">
          <w:rPr>
            <w:noProof/>
            <w:webHidden/>
          </w:rPr>
          <w:instrText xml:space="preserve"> PAGEREF _Toc37254777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099B1386" w14:textId="2E9318AD" w:rsidR="002E6528" w:rsidRPr="006D2AA5" w:rsidRDefault="00425CE5">
      <w:pPr>
        <w:pStyle w:val="TOC3"/>
        <w:tabs>
          <w:tab w:val="left" w:pos="1200"/>
        </w:tabs>
        <w:rPr>
          <w:rFonts w:ascii="Calibri" w:hAnsi="Calibri"/>
          <w:i w:val="0"/>
          <w:noProof/>
          <w:sz w:val="24"/>
          <w:szCs w:val="24"/>
        </w:rPr>
      </w:pPr>
      <w:hyperlink w:anchor="_Toc37254778" w:history="1">
        <w:r w:rsidR="002E6528" w:rsidRPr="00475A4B">
          <w:rPr>
            <w:rStyle w:val="Hyperlink"/>
            <w:noProof/>
          </w:rPr>
          <w:t>2.1.7.</w:t>
        </w:r>
        <w:r w:rsidR="002E6528" w:rsidRPr="006D2AA5">
          <w:rPr>
            <w:rFonts w:ascii="Calibri" w:hAnsi="Calibri"/>
            <w:i w:val="0"/>
            <w:noProof/>
            <w:sz w:val="24"/>
            <w:szCs w:val="24"/>
          </w:rPr>
          <w:tab/>
        </w:r>
        <w:r w:rsidR="002E6528" w:rsidRPr="00475A4B">
          <w:rPr>
            <w:rStyle w:val="Hyperlink"/>
            <w:noProof/>
          </w:rPr>
          <w:t>Highlighting</w:t>
        </w:r>
        <w:r w:rsidR="002E6528">
          <w:rPr>
            <w:noProof/>
            <w:webHidden/>
          </w:rPr>
          <w:tab/>
        </w:r>
        <w:r w:rsidR="002E6528">
          <w:rPr>
            <w:noProof/>
            <w:webHidden/>
          </w:rPr>
          <w:fldChar w:fldCharType="begin"/>
        </w:r>
        <w:r w:rsidR="002E6528">
          <w:rPr>
            <w:noProof/>
            <w:webHidden/>
          </w:rPr>
          <w:instrText xml:space="preserve"> PAGEREF _Toc37254778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1D48AC76" w14:textId="2A3B9B9A" w:rsidR="002E6528" w:rsidRPr="006D2AA5" w:rsidRDefault="00425CE5">
      <w:pPr>
        <w:pStyle w:val="TOC1"/>
        <w:tabs>
          <w:tab w:val="left" w:pos="400"/>
        </w:tabs>
        <w:rPr>
          <w:rFonts w:ascii="Calibri" w:hAnsi="Calibri"/>
          <w:b w:val="0"/>
          <w:caps w:val="0"/>
          <w:noProof/>
          <w:sz w:val="24"/>
          <w:szCs w:val="24"/>
        </w:rPr>
      </w:pPr>
      <w:hyperlink w:anchor="_Toc37254779" w:history="1">
        <w:r w:rsidR="002E6528" w:rsidRPr="00475A4B">
          <w:rPr>
            <w:rStyle w:val="Hyperlink"/>
            <w:noProof/>
          </w:rPr>
          <w:t>3.</w:t>
        </w:r>
        <w:r w:rsidR="002E6528" w:rsidRPr="006D2AA5">
          <w:rPr>
            <w:rFonts w:ascii="Calibri" w:hAnsi="Calibri"/>
            <w:b w:val="0"/>
            <w:caps w:val="0"/>
            <w:noProof/>
            <w:sz w:val="24"/>
            <w:szCs w:val="24"/>
          </w:rPr>
          <w:tab/>
        </w:r>
        <w:r w:rsidR="002E6528" w:rsidRPr="00475A4B">
          <w:rPr>
            <w:rStyle w:val="Hyperlink"/>
            <w:noProof/>
          </w:rPr>
          <w:t>Testing Approach</w:t>
        </w:r>
        <w:r w:rsidR="002E6528">
          <w:rPr>
            <w:noProof/>
            <w:webHidden/>
          </w:rPr>
          <w:tab/>
        </w:r>
        <w:r w:rsidR="002E6528">
          <w:rPr>
            <w:noProof/>
            <w:webHidden/>
          </w:rPr>
          <w:fldChar w:fldCharType="begin"/>
        </w:r>
        <w:r w:rsidR="002E6528">
          <w:rPr>
            <w:noProof/>
            <w:webHidden/>
          </w:rPr>
          <w:instrText xml:space="preserve"> PAGEREF _Toc37254779 \h </w:instrText>
        </w:r>
        <w:r w:rsidR="002E6528">
          <w:rPr>
            <w:noProof/>
            <w:webHidden/>
          </w:rPr>
        </w:r>
        <w:r w:rsidR="002E6528">
          <w:rPr>
            <w:noProof/>
            <w:webHidden/>
          </w:rPr>
          <w:fldChar w:fldCharType="separate"/>
        </w:r>
        <w:r w:rsidR="002E6528">
          <w:rPr>
            <w:noProof/>
            <w:webHidden/>
          </w:rPr>
          <w:t>7</w:t>
        </w:r>
        <w:r w:rsidR="002E6528">
          <w:rPr>
            <w:noProof/>
            <w:webHidden/>
          </w:rPr>
          <w:fldChar w:fldCharType="end"/>
        </w:r>
      </w:hyperlink>
    </w:p>
    <w:p w14:paraId="080CE7DD" w14:textId="1C6DB55F" w:rsidR="002E6528" w:rsidRPr="006D2AA5" w:rsidRDefault="00425CE5">
      <w:pPr>
        <w:pStyle w:val="TOC1"/>
        <w:tabs>
          <w:tab w:val="left" w:pos="400"/>
        </w:tabs>
        <w:rPr>
          <w:rFonts w:ascii="Calibri" w:hAnsi="Calibri"/>
          <w:b w:val="0"/>
          <w:caps w:val="0"/>
          <w:noProof/>
          <w:sz w:val="24"/>
          <w:szCs w:val="24"/>
        </w:rPr>
      </w:pPr>
      <w:hyperlink w:anchor="_Toc37254780" w:history="1">
        <w:r w:rsidR="002E6528" w:rsidRPr="00475A4B">
          <w:rPr>
            <w:rStyle w:val="Hyperlink"/>
            <w:noProof/>
          </w:rPr>
          <w:t>4.</w:t>
        </w:r>
        <w:r w:rsidR="002E6528" w:rsidRPr="006D2AA5">
          <w:rPr>
            <w:rFonts w:ascii="Calibri" w:hAnsi="Calibri"/>
            <w:b w:val="0"/>
            <w:caps w:val="0"/>
            <w:noProof/>
            <w:sz w:val="24"/>
            <w:szCs w:val="24"/>
          </w:rPr>
          <w:tab/>
        </w:r>
        <w:r w:rsidR="002E6528" w:rsidRPr="00475A4B">
          <w:rPr>
            <w:rStyle w:val="Hyperlink"/>
            <w:noProof/>
          </w:rPr>
          <w:t>Test XX</w:t>
        </w:r>
        <w:r w:rsidR="002E6528">
          <w:rPr>
            <w:noProof/>
            <w:webHidden/>
          </w:rPr>
          <w:tab/>
        </w:r>
        <w:r w:rsidR="002E6528">
          <w:rPr>
            <w:noProof/>
            <w:webHidden/>
          </w:rPr>
          <w:fldChar w:fldCharType="begin"/>
        </w:r>
        <w:r w:rsidR="002E6528">
          <w:rPr>
            <w:noProof/>
            <w:webHidden/>
          </w:rPr>
          <w:instrText xml:space="preserve"> PAGEREF _Toc37254780 \h </w:instrText>
        </w:r>
        <w:r w:rsidR="002E6528">
          <w:rPr>
            <w:noProof/>
            <w:webHidden/>
          </w:rPr>
        </w:r>
        <w:r w:rsidR="002E6528">
          <w:rPr>
            <w:noProof/>
            <w:webHidden/>
          </w:rPr>
          <w:fldChar w:fldCharType="separate"/>
        </w:r>
        <w:r w:rsidR="002E6528">
          <w:rPr>
            <w:noProof/>
            <w:webHidden/>
          </w:rPr>
          <w:t>8</w:t>
        </w:r>
        <w:r w:rsidR="002E6528">
          <w:rPr>
            <w:noProof/>
            <w:webHidden/>
          </w:rPr>
          <w:fldChar w:fldCharType="end"/>
        </w:r>
      </w:hyperlink>
    </w:p>
    <w:p w14:paraId="7227B737" w14:textId="5381C531" w:rsidR="002E6528" w:rsidRPr="006D2AA5" w:rsidRDefault="00425CE5">
      <w:pPr>
        <w:pStyle w:val="TOC2"/>
        <w:tabs>
          <w:tab w:val="left" w:pos="1200"/>
        </w:tabs>
        <w:rPr>
          <w:rFonts w:ascii="Calibri" w:hAnsi="Calibri"/>
          <w:b w:val="0"/>
          <w:bCs w:val="0"/>
          <w:smallCaps w:val="0"/>
          <w:noProof/>
          <w:sz w:val="24"/>
          <w:szCs w:val="24"/>
        </w:rPr>
      </w:pPr>
      <w:hyperlink w:anchor="_Toc37254781" w:history="1">
        <w:r w:rsidR="002E6528" w:rsidRPr="00475A4B">
          <w:rPr>
            <w:rStyle w:val="Hyperlink"/>
            <w:noProof/>
          </w:rPr>
          <w:t>4.1.</w:t>
        </w:r>
        <w:r w:rsidR="002E6528" w:rsidRPr="006D2AA5">
          <w:rPr>
            <w:rFonts w:ascii="Calibri" w:hAnsi="Calibri"/>
            <w:b w:val="0"/>
            <w:bCs w:val="0"/>
            <w:smallCaps w:val="0"/>
            <w:noProof/>
            <w:sz w:val="24"/>
            <w:szCs w:val="24"/>
          </w:rPr>
          <w:tab/>
        </w:r>
        <w:r w:rsidR="002E6528" w:rsidRPr="00475A4B">
          <w:rPr>
            <w:rStyle w:val="Hyperlink"/>
            <w:noProof/>
          </w:rPr>
          <w:t>Test Case 1</w:t>
        </w:r>
        <w:r w:rsidR="002E6528">
          <w:rPr>
            <w:noProof/>
            <w:webHidden/>
          </w:rPr>
          <w:tab/>
        </w:r>
        <w:r w:rsidR="002E6528">
          <w:rPr>
            <w:noProof/>
            <w:webHidden/>
          </w:rPr>
          <w:fldChar w:fldCharType="begin"/>
        </w:r>
        <w:r w:rsidR="002E6528">
          <w:rPr>
            <w:noProof/>
            <w:webHidden/>
          </w:rPr>
          <w:instrText xml:space="preserve"> PAGEREF _Toc37254781 \h </w:instrText>
        </w:r>
        <w:r w:rsidR="002E6528">
          <w:rPr>
            <w:noProof/>
            <w:webHidden/>
          </w:rPr>
        </w:r>
        <w:r w:rsidR="002E6528">
          <w:rPr>
            <w:noProof/>
            <w:webHidden/>
          </w:rPr>
          <w:fldChar w:fldCharType="separate"/>
        </w:r>
        <w:r w:rsidR="002E6528">
          <w:rPr>
            <w:noProof/>
            <w:webHidden/>
          </w:rPr>
          <w:t>8</w:t>
        </w:r>
        <w:r w:rsidR="002E6528">
          <w:rPr>
            <w:noProof/>
            <w:webHidden/>
          </w:rPr>
          <w:fldChar w:fldCharType="end"/>
        </w:r>
      </w:hyperlink>
    </w:p>
    <w:p w14:paraId="78ACA014" w14:textId="1D829390" w:rsidR="002E6528" w:rsidRPr="006D2AA5" w:rsidRDefault="00425CE5">
      <w:pPr>
        <w:pStyle w:val="TOC2"/>
        <w:tabs>
          <w:tab w:val="left" w:pos="1200"/>
        </w:tabs>
        <w:rPr>
          <w:rFonts w:ascii="Calibri" w:hAnsi="Calibri"/>
          <w:b w:val="0"/>
          <w:bCs w:val="0"/>
          <w:smallCaps w:val="0"/>
          <w:noProof/>
          <w:sz w:val="24"/>
          <w:szCs w:val="24"/>
        </w:rPr>
      </w:pPr>
      <w:hyperlink w:anchor="_Toc37254782" w:history="1">
        <w:r w:rsidR="002E6528" w:rsidRPr="00475A4B">
          <w:rPr>
            <w:rStyle w:val="Hyperlink"/>
            <w:noProof/>
          </w:rPr>
          <w:t>4.2.</w:t>
        </w:r>
        <w:r w:rsidR="002E6528" w:rsidRPr="006D2AA5">
          <w:rPr>
            <w:rFonts w:ascii="Calibri" w:hAnsi="Calibri"/>
            <w:b w:val="0"/>
            <w:bCs w:val="0"/>
            <w:smallCaps w:val="0"/>
            <w:noProof/>
            <w:sz w:val="24"/>
            <w:szCs w:val="24"/>
          </w:rPr>
          <w:tab/>
        </w:r>
        <w:r w:rsidR="002E6528" w:rsidRPr="00475A4B">
          <w:rPr>
            <w:rStyle w:val="Hyperlink"/>
            <w:noProof/>
          </w:rPr>
          <w:t>Test Case 2</w:t>
        </w:r>
        <w:r w:rsidR="002E6528">
          <w:rPr>
            <w:noProof/>
            <w:webHidden/>
          </w:rPr>
          <w:tab/>
        </w:r>
        <w:r w:rsidR="002E6528">
          <w:rPr>
            <w:noProof/>
            <w:webHidden/>
          </w:rPr>
          <w:fldChar w:fldCharType="begin"/>
        </w:r>
        <w:r w:rsidR="002E6528">
          <w:rPr>
            <w:noProof/>
            <w:webHidden/>
          </w:rPr>
          <w:instrText xml:space="preserve"> PAGEREF _Toc37254782 \h </w:instrText>
        </w:r>
        <w:r w:rsidR="002E6528">
          <w:rPr>
            <w:noProof/>
            <w:webHidden/>
          </w:rPr>
        </w:r>
        <w:r w:rsidR="002E6528">
          <w:rPr>
            <w:noProof/>
            <w:webHidden/>
          </w:rPr>
          <w:fldChar w:fldCharType="separate"/>
        </w:r>
        <w:r w:rsidR="002E6528">
          <w:rPr>
            <w:noProof/>
            <w:webHidden/>
          </w:rPr>
          <w:t>9</w:t>
        </w:r>
        <w:r w:rsidR="002E6528">
          <w:rPr>
            <w:noProof/>
            <w:webHidden/>
          </w:rPr>
          <w:fldChar w:fldCharType="end"/>
        </w:r>
      </w:hyperlink>
    </w:p>
    <w:p w14:paraId="11861D13" w14:textId="78EACE75" w:rsidR="002E6528" w:rsidRPr="006D2AA5" w:rsidRDefault="00425CE5">
      <w:pPr>
        <w:pStyle w:val="TOC2"/>
        <w:tabs>
          <w:tab w:val="left" w:pos="1200"/>
        </w:tabs>
        <w:rPr>
          <w:rFonts w:ascii="Calibri" w:hAnsi="Calibri"/>
          <w:b w:val="0"/>
          <w:bCs w:val="0"/>
          <w:smallCaps w:val="0"/>
          <w:noProof/>
          <w:sz w:val="24"/>
          <w:szCs w:val="24"/>
        </w:rPr>
      </w:pPr>
      <w:hyperlink w:anchor="_Toc37254783" w:history="1">
        <w:r w:rsidR="002E6528" w:rsidRPr="00475A4B">
          <w:rPr>
            <w:rStyle w:val="Hyperlink"/>
            <w:noProof/>
          </w:rPr>
          <w:t>4.3.</w:t>
        </w:r>
        <w:r w:rsidR="002E6528" w:rsidRPr="006D2AA5">
          <w:rPr>
            <w:rFonts w:ascii="Calibri" w:hAnsi="Calibri"/>
            <w:b w:val="0"/>
            <w:bCs w:val="0"/>
            <w:smallCaps w:val="0"/>
            <w:noProof/>
            <w:sz w:val="24"/>
            <w:szCs w:val="24"/>
          </w:rPr>
          <w:tab/>
        </w:r>
        <w:r w:rsidR="002E6528" w:rsidRPr="00475A4B">
          <w:rPr>
            <w:rStyle w:val="Hyperlink"/>
            <w:noProof/>
          </w:rPr>
          <w:t>Test Plan 3</w:t>
        </w:r>
        <w:r w:rsidR="002E6528">
          <w:rPr>
            <w:noProof/>
            <w:webHidden/>
          </w:rPr>
          <w:tab/>
        </w:r>
        <w:r w:rsidR="002E6528">
          <w:rPr>
            <w:noProof/>
            <w:webHidden/>
          </w:rPr>
          <w:fldChar w:fldCharType="begin"/>
        </w:r>
        <w:r w:rsidR="002E6528">
          <w:rPr>
            <w:noProof/>
            <w:webHidden/>
          </w:rPr>
          <w:instrText xml:space="preserve"> PAGEREF _Toc37254783 \h </w:instrText>
        </w:r>
        <w:r w:rsidR="002E6528">
          <w:rPr>
            <w:noProof/>
            <w:webHidden/>
          </w:rPr>
        </w:r>
        <w:r w:rsidR="002E6528">
          <w:rPr>
            <w:noProof/>
            <w:webHidden/>
          </w:rPr>
          <w:fldChar w:fldCharType="separate"/>
        </w:r>
        <w:r w:rsidR="002E6528">
          <w:rPr>
            <w:noProof/>
            <w:webHidden/>
          </w:rPr>
          <w:t>9</w:t>
        </w:r>
        <w:r w:rsidR="002E6528">
          <w:rPr>
            <w:noProof/>
            <w:webHidden/>
          </w:rPr>
          <w:fldChar w:fldCharType="end"/>
        </w:r>
      </w:hyperlink>
    </w:p>
    <w:p w14:paraId="6116147A" w14:textId="6F3858BB" w:rsidR="002E6528" w:rsidRPr="006D2AA5" w:rsidRDefault="00425CE5">
      <w:pPr>
        <w:pStyle w:val="TOC2"/>
        <w:tabs>
          <w:tab w:val="left" w:pos="1200"/>
        </w:tabs>
        <w:rPr>
          <w:rFonts w:ascii="Calibri" w:hAnsi="Calibri"/>
          <w:b w:val="0"/>
          <w:bCs w:val="0"/>
          <w:smallCaps w:val="0"/>
          <w:noProof/>
          <w:sz w:val="24"/>
          <w:szCs w:val="24"/>
        </w:rPr>
      </w:pPr>
      <w:hyperlink w:anchor="_Toc37254784" w:history="1">
        <w:r w:rsidR="002E6528" w:rsidRPr="00475A4B">
          <w:rPr>
            <w:rStyle w:val="Hyperlink"/>
            <w:noProof/>
          </w:rPr>
          <w:t>4.4.</w:t>
        </w:r>
        <w:r w:rsidR="002E6528" w:rsidRPr="006D2AA5">
          <w:rPr>
            <w:rFonts w:ascii="Calibri" w:hAnsi="Calibri"/>
            <w:b w:val="0"/>
            <w:bCs w:val="0"/>
            <w:smallCaps w:val="0"/>
            <w:noProof/>
            <w:sz w:val="24"/>
            <w:szCs w:val="24"/>
          </w:rPr>
          <w:tab/>
        </w:r>
        <w:r w:rsidR="002E6528" w:rsidRPr="00475A4B">
          <w:rPr>
            <w:rStyle w:val="Hyperlink"/>
            <w:noProof/>
          </w:rPr>
          <w:t>Test Case 4</w:t>
        </w:r>
        <w:r w:rsidR="002E6528">
          <w:rPr>
            <w:noProof/>
            <w:webHidden/>
          </w:rPr>
          <w:tab/>
        </w:r>
        <w:r w:rsidR="002E6528">
          <w:rPr>
            <w:noProof/>
            <w:webHidden/>
          </w:rPr>
          <w:fldChar w:fldCharType="begin"/>
        </w:r>
        <w:r w:rsidR="002E6528">
          <w:rPr>
            <w:noProof/>
            <w:webHidden/>
          </w:rPr>
          <w:instrText xml:space="preserve"> PAGEREF _Toc37254784 \h </w:instrText>
        </w:r>
        <w:r w:rsidR="002E6528">
          <w:rPr>
            <w:noProof/>
            <w:webHidden/>
          </w:rPr>
        </w:r>
        <w:r w:rsidR="002E6528">
          <w:rPr>
            <w:noProof/>
            <w:webHidden/>
          </w:rPr>
          <w:fldChar w:fldCharType="separate"/>
        </w:r>
        <w:r w:rsidR="002E6528">
          <w:rPr>
            <w:noProof/>
            <w:webHidden/>
          </w:rPr>
          <w:t>10</w:t>
        </w:r>
        <w:r w:rsidR="002E6528">
          <w:rPr>
            <w:noProof/>
            <w:webHidden/>
          </w:rPr>
          <w:fldChar w:fldCharType="end"/>
        </w:r>
      </w:hyperlink>
    </w:p>
    <w:p w14:paraId="271C7D77" w14:textId="62397399" w:rsidR="002E6528" w:rsidRPr="006D2AA5" w:rsidRDefault="00425CE5">
      <w:pPr>
        <w:pStyle w:val="TOC2"/>
        <w:tabs>
          <w:tab w:val="left" w:pos="1200"/>
        </w:tabs>
        <w:rPr>
          <w:rFonts w:ascii="Calibri" w:hAnsi="Calibri"/>
          <w:b w:val="0"/>
          <w:bCs w:val="0"/>
          <w:smallCaps w:val="0"/>
          <w:noProof/>
          <w:sz w:val="24"/>
          <w:szCs w:val="24"/>
        </w:rPr>
      </w:pPr>
      <w:hyperlink w:anchor="_Toc37254785" w:history="1">
        <w:r w:rsidR="002E6528" w:rsidRPr="00475A4B">
          <w:rPr>
            <w:rStyle w:val="Hyperlink"/>
            <w:noProof/>
          </w:rPr>
          <w:t>4.5.</w:t>
        </w:r>
        <w:r w:rsidR="002E6528" w:rsidRPr="006D2AA5">
          <w:rPr>
            <w:rFonts w:ascii="Calibri" w:hAnsi="Calibri"/>
            <w:b w:val="0"/>
            <w:bCs w:val="0"/>
            <w:smallCaps w:val="0"/>
            <w:noProof/>
            <w:sz w:val="24"/>
            <w:szCs w:val="24"/>
          </w:rPr>
          <w:tab/>
        </w:r>
        <w:r w:rsidR="002E6528" w:rsidRPr="00475A4B">
          <w:rPr>
            <w:rStyle w:val="Hyperlink"/>
            <w:noProof/>
          </w:rPr>
          <w:t>Test Case 5</w:t>
        </w:r>
        <w:r w:rsidR="002E6528">
          <w:rPr>
            <w:noProof/>
            <w:webHidden/>
          </w:rPr>
          <w:tab/>
        </w:r>
        <w:r w:rsidR="002E6528">
          <w:rPr>
            <w:noProof/>
            <w:webHidden/>
          </w:rPr>
          <w:fldChar w:fldCharType="begin"/>
        </w:r>
        <w:r w:rsidR="002E6528">
          <w:rPr>
            <w:noProof/>
            <w:webHidden/>
          </w:rPr>
          <w:instrText xml:space="preserve"> PAGEREF _Toc37254785 \h </w:instrText>
        </w:r>
        <w:r w:rsidR="002E6528">
          <w:rPr>
            <w:noProof/>
            <w:webHidden/>
          </w:rPr>
        </w:r>
        <w:r w:rsidR="002E6528">
          <w:rPr>
            <w:noProof/>
            <w:webHidden/>
          </w:rPr>
          <w:fldChar w:fldCharType="separate"/>
        </w:r>
        <w:r w:rsidR="002E6528">
          <w:rPr>
            <w:noProof/>
            <w:webHidden/>
          </w:rPr>
          <w:t>11</w:t>
        </w:r>
        <w:r w:rsidR="002E6528">
          <w:rPr>
            <w:noProof/>
            <w:webHidden/>
          </w:rPr>
          <w:fldChar w:fldCharType="end"/>
        </w:r>
      </w:hyperlink>
    </w:p>
    <w:p w14:paraId="0B05FC59" w14:textId="1114F8AB" w:rsidR="002E6528" w:rsidRPr="006D2AA5" w:rsidRDefault="00425CE5">
      <w:pPr>
        <w:pStyle w:val="TOC2"/>
        <w:tabs>
          <w:tab w:val="left" w:pos="1200"/>
        </w:tabs>
        <w:rPr>
          <w:rFonts w:ascii="Calibri" w:hAnsi="Calibri"/>
          <w:b w:val="0"/>
          <w:bCs w:val="0"/>
          <w:smallCaps w:val="0"/>
          <w:noProof/>
          <w:sz w:val="24"/>
          <w:szCs w:val="24"/>
        </w:rPr>
      </w:pPr>
      <w:hyperlink w:anchor="_Toc37254786" w:history="1">
        <w:r w:rsidR="002E6528" w:rsidRPr="00475A4B">
          <w:rPr>
            <w:rStyle w:val="Hyperlink"/>
            <w:noProof/>
          </w:rPr>
          <w:t>4.6.</w:t>
        </w:r>
        <w:r w:rsidR="002E6528" w:rsidRPr="006D2AA5">
          <w:rPr>
            <w:rFonts w:ascii="Calibri" w:hAnsi="Calibri"/>
            <w:b w:val="0"/>
            <w:bCs w:val="0"/>
            <w:smallCaps w:val="0"/>
            <w:noProof/>
            <w:sz w:val="24"/>
            <w:szCs w:val="24"/>
          </w:rPr>
          <w:tab/>
        </w:r>
        <w:r w:rsidR="002E6528" w:rsidRPr="00475A4B">
          <w:rPr>
            <w:rStyle w:val="Hyperlink"/>
            <w:noProof/>
          </w:rPr>
          <w:t>Test Case 6</w:t>
        </w:r>
        <w:r w:rsidR="002E6528">
          <w:rPr>
            <w:noProof/>
            <w:webHidden/>
          </w:rPr>
          <w:tab/>
        </w:r>
        <w:r w:rsidR="002E6528">
          <w:rPr>
            <w:noProof/>
            <w:webHidden/>
          </w:rPr>
          <w:fldChar w:fldCharType="begin"/>
        </w:r>
        <w:r w:rsidR="002E6528">
          <w:rPr>
            <w:noProof/>
            <w:webHidden/>
          </w:rPr>
          <w:instrText xml:space="preserve"> PAGEREF _Toc37254786 \h </w:instrText>
        </w:r>
        <w:r w:rsidR="002E6528">
          <w:rPr>
            <w:noProof/>
            <w:webHidden/>
          </w:rPr>
        </w:r>
        <w:r w:rsidR="002E6528">
          <w:rPr>
            <w:noProof/>
            <w:webHidden/>
          </w:rPr>
          <w:fldChar w:fldCharType="separate"/>
        </w:r>
        <w:r w:rsidR="002E6528">
          <w:rPr>
            <w:noProof/>
            <w:webHidden/>
          </w:rPr>
          <w:t>12</w:t>
        </w:r>
        <w:r w:rsidR="002E6528">
          <w:rPr>
            <w:noProof/>
            <w:webHidden/>
          </w:rPr>
          <w:fldChar w:fldCharType="end"/>
        </w:r>
      </w:hyperlink>
    </w:p>
    <w:p w14:paraId="7FAEAC0F" w14:textId="24123560" w:rsidR="002E6528" w:rsidRPr="006D2AA5" w:rsidRDefault="00425CE5">
      <w:pPr>
        <w:pStyle w:val="TOC2"/>
        <w:tabs>
          <w:tab w:val="left" w:pos="1200"/>
        </w:tabs>
        <w:rPr>
          <w:rFonts w:ascii="Calibri" w:hAnsi="Calibri"/>
          <w:b w:val="0"/>
          <w:bCs w:val="0"/>
          <w:smallCaps w:val="0"/>
          <w:noProof/>
          <w:sz w:val="24"/>
          <w:szCs w:val="24"/>
        </w:rPr>
      </w:pPr>
      <w:hyperlink w:anchor="_Toc37254787" w:history="1">
        <w:r w:rsidR="002E6528" w:rsidRPr="00475A4B">
          <w:rPr>
            <w:rStyle w:val="Hyperlink"/>
            <w:noProof/>
          </w:rPr>
          <w:t>4.7.</w:t>
        </w:r>
        <w:r w:rsidR="002E6528" w:rsidRPr="006D2AA5">
          <w:rPr>
            <w:rFonts w:ascii="Calibri" w:hAnsi="Calibri"/>
            <w:b w:val="0"/>
            <w:bCs w:val="0"/>
            <w:smallCaps w:val="0"/>
            <w:noProof/>
            <w:sz w:val="24"/>
            <w:szCs w:val="24"/>
          </w:rPr>
          <w:tab/>
        </w:r>
        <w:r w:rsidR="002E6528" w:rsidRPr="00475A4B">
          <w:rPr>
            <w:rStyle w:val="Hyperlink"/>
            <w:noProof/>
          </w:rPr>
          <w:t>Test Case 7</w:t>
        </w:r>
        <w:r w:rsidR="002E6528">
          <w:rPr>
            <w:noProof/>
            <w:webHidden/>
          </w:rPr>
          <w:tab/>
        </w:r>
        <w:r w:rsidR="002E6528">
          <w:rPr>
            <w:noProof/>
            <w:webHidden/>
          </w:rPr>
          <w:fldChar w:fldCharType="begin"/>
        </w:r>
        <w:r w:rsidR="002E6528">
          <w:rPr>
            <w:noProof/>
            <w:webHidden/>
          </w:rPr>
          <w:instrText xml:space="preserve"> PAGEREF _Toc37254787 \h </w:instrText>
        </w:r>
        <w:r w:rsidR="002E6528">
          <w:rPr>
            <w:noProof/>
            <w:webHidden/>
          </w:rPr>
        </w:r>
        <w:r w:rsidR="002E6528">
          <w:rPr>
            <w:noProof/>
            <w:webHidden/>
          </w:rPr>
          <w:fldChar w:fldCharType="separate"/>
        </w:r>
        <w:r w:rsidR="002E6528">
          <w:rPr>
            <w:noProof/>
            <w:webHidden/>
          </w:rPr>
          <w:t>13</w:t>
        </w:r>
        <w:r w:rsidR="002E6528">
          <w:rPr>
            <w:noProof/>
            <w:webHidden/>
          </w:rPr>
          <w:fldChar w:fldCharType="end"/>
        </w:r>
      </w:hyperlink>
    </w:p>
    <w:p w14:paraId="6B0BB175" w14:textId="5C68700A" w:rsidR="002E6528" w:rsidRPr="006D2AA5" w:rsidRDefault="00425CE5">
      <w:pPr>
        <w:pStyle w:val="TOC2"/>
        <w:tabs>
          <w:tab w:val="left" w:pos="1200"/>
        </w:tabs>
        <w:rPr>
          <w:rFonts w:ascii="Calibri" w:hAnsi="Calibri"/>
          <w:b w:val="0"/>
          <w:bCs w:val="0"/>
          <w:smallCaps w:val="0"/>
          <w:noProof/>
          <w:sz w:val="24"/>
          <w:szCs w:val="24"/>
        </w:rPr>
      </w:pPr>
      <w:hyperlink w:anchor="_Toc37254788" w:history="1">
        <w:r w:rsidR="002E6528" w:rsidRPr="00475A4B">
          <w:rPr>
            <w:rStyle w:val="Hyperlink"/>
            <w:noProof/>
          </w:rPr>
          <w:t>4.8.</w:t>
        </w:r>
        <w:r w:rsidR="002E6528" w:rsidRPr="006D2AA5">
          <w:rPr>
            <w:rFonts w:ascii="Calibri" w:hAnsi="Calibri"/>
            <w:b w:val="0"/>
            <w:bCs w:val="0"/>
            <w:smallCaps w:val="0"/>
            <w:noProof/>
            <w:sz w:val="24"/>
            <w:szCs w:val="24"/>
          </w:rPr>
          <w:tab/>
        </w:r>
        <w:r w:rsidR="002E6528" w:rsidRPr="00475A4B">
          <w:rPr>
            <w:rStyle w:val="Hyperlink"/>
            <w:noProof/>
          </w:rPr>
          <w:t>Test Case 8</w:t>
        </w:r>
        <w:r w:rsidR="002E6528">
          <w:rPr>
            <w:noProof/>
            <w:webHidden/>
          </w:rPr>
          <w:tab/>
        </w:r>
        <w:r w:rsidR="002E6528">
          <w:rPr>
            <w:noProof/>
            <w:webHidden/>
          </w:rPr>
          <w:fldChar w:fldCharType="begin"/>
        </w:r>
        <w:r w:rsidR="002E6528">
          <w:rPr>
            <w:noProof/>
            <w:webHidden/>
          </w:rPr>
          <w:instrText xml:space="preserve"> PAGEREF _Toc37254788 \h </w:instrText>
        </w:r>
        <w:r w:rsidR="002E6528">
          <w:rPr>
            <w:noProof/>
            <w:webHidden/>
          </w:rPr>
        </w:r>
        <w:r w:rsidR="002E6528">
          <w:rPr>
            <w:noProof/>
            <w:webHidden/>
          </w:rPr>
          <w:fldChar w:fldCharType="separate"/>
        </w:r>
        <w:r w:rsidR="002E6528">
          <w:rPr>
            <w:noProof/>
            <w:webHidden/>
          </w:rPr>
          <w:t>14</w:t>
        </w:r>
        <w:r w:rsidR="002E6528">
          <w:rPr>
            <w:noProof/>
            <w:webHidden/>
          </w:rPr>
          <w:fldChar w:fldCharType="end"/>
        </w:r>
      </w:hyperlink>
    </w:p>
    <w:p w14:paraId="3AA3D901" w14:textId="2D7128B8" w:rsidR="002E6528" w:rsidRPr="006D2AA5" w:rsidRDefault="00425CE5">
      <w:pPr>
        <w:pStyle w:val="TOC1"/>
        <w:tabs>
          <w:tab w:val="left" w:pos="400"/>
        </w:tabs>
        <w:rPr>
          <w:rFonts w:ascii="Calibri" w:hAnsi="Calibri"/>
          <w:b w:val="0"/>
          <w:caps w:val="0"/>
          <w:noProof/>
          <w:sz w:val="24"/>
          <w:szCs w:val="24"/>
        </w:rPr>
      </w:pPr>
      <w:hyperlink w:anchor="_Toc37254789" w:history="1">
        <w:r w:rsidR="002E6528" w:rsidRPr="00475A4B">
          <w:rPr>
            <w:rStyle w:val="Hyperlink"/>
            <w:noProof/>
          </w:rPr>
          <w:t>5.</w:t>
        </w:r>
        <w:r w:rsidR="002E6528" w:rsidRPr="006D2AA5">
          <w:rPr>
            <w:rFonts w:ascii="Calibri" w:hAnsi="Calibri"/>
            <w:b w:val="0"/>
            <w:caps w:val="0"/>
            <w:noProof/>
            <w:sz w:val="24"/>
            <w:szCs w:val="24"/>
          </w:rPr>
          <w:tab/>
        </w:r>
        <w:r w:rsidR="002E6528" w:rsidRPr="00475A4B">
          <w:rPr>
            <w:rStyle w:val="Hyperlink"/>
            <w:noProof/>
          </w:rPr>
          <w:t>User Interface Testing</w:t>
        </w:r>
        <w:r w:rsidR="002E6528">
          <w:rPr>
            <w:noProof/>
            <w:webHidden/>
          </w:rPr>
          <w:tab/>
        </w:r>
        <w:r w:rsidR="002E6528">
          <w:rPr>
            <w:noProof/>
            <w:webHidden/>
          </w:rPr>
          <w:fldChar w:fldCharType="begin"/>
        </w:r>
        <w:r w:rsidR="002E6528">
          <w:rPr>
            <w:noProof/>
            <w:webHidden/>
          </w:rPr>
          <w:instrText xml:space="preserve"> PAGEREF _Toc37254789 \h </w:instrText>
        </w:r>
        <w:r w:rsidR="002E6528">
          <w:rPr>
            <w:noProof/>
            <w:webHidden/>
          </w:rPr>
        </w:r>
        <w:r w:rsidR="002E6528">
          <w:rPr>
            <w:noProof/>
            <w:webHidden/>
          </w:rPr>
          <w:fldChar w:fldCharType="separate"/>
        </w:r>
        <w:r w:rsidR="002E6528">
          <w:rPr>
            <w:noProof/>
            <w:webHidden/>
          </w:rPr>
          <w:t>14</w:t>
        </w:r>
        <w:r w:rsidR="002E6528">
          <w:rPr>
            <w:noProof/>
            <w:webHidden/>
          </w:rPr>
          <w:fldChar w:fldCharType="end"/>
        </w:r>
      </w:hyperlink>
    </w:p>
    <w:p w14:paraId="3AC8CCD0" w14:textId="4E90CB2A" w:rsidR="002E6528" w:rsidRPr="006D2AA5" w:rsidRDefault="00425CE5">
      <w:pPr>
        <w:pStyle w:val="TOC1"/>
        <w:tabs>
          <w:tab w:val="left" w:pos="400"/>
        </w:tabs>
        <w:rPr>
          <w:rFonts w:ascii="Calibri" w:hAnsi="Calibri"/>
          <w:b w:val="0"/>
          <w:caps w:val="0"/>
          <w:noProof/>
          <w:sz w:val="24"/>
          <w:szCs w:val="24"/>
        </w:rPr>
      </w:pPr>
      <w:hyperlink w:anchor="_Toc37254790" w:history="1">
        <w:r w:rsidR="002E6528" w:rsidRPr="00475A4B">
          <w:rPr>
            <w:rStyle w:val="Hyperlink"/>
            <w:noProof/>
          </w:rPr>
          <w:t>6.</w:t>
        </w:r>
        <w:r w:rsidR="002E6528" w:rsidRPr="006D2AA5">
          <w:rPr>
            <w:rFonts w:ascii="Calibri" w:hAnsi="Calibri"/>
            <w:b w:val="0"/>
            <w:caps w:val="0"/>
            <w:noProof/>
            <w:sz w:val="24"/>
            <w:szCs w:val="24"/>
          </w:rPr>
          <w:tab/>
        </w:r>
        <w:r w:rsidR="002E6528" w:rsidRPr="00475A4B">
          <w:rPr>
            <w:rStyle w:val="Hyperlink"/>
            <w:noProof/>
          </w:rPr>
          <w:t>Test Schedule</w:t>
        </w:r>
        <w:r w:rsidR="002E6528">
          <w:rPr>
            <w:noProof/>
            <w:webHidden/>
          </w:rPr>
          <w:tab/>
        </w:r>
        <w:r w:rsidR="002E6528">
          <w:rPr>
            <w:noProof/>
            <w:webHidden/>
          </w:rPr>
          <w:fldChar w:fldCharType="begin"/>
        </w:r>
        <w:r w:rsidR="002E6528">
          <w:rPr>
            <w:noProof/>
            <w:webHidden/>
          </w:rPr>
          <w:instrText xml:space="preserve"> PAGEREF _Toc37254790 \h </w:instrText>
        </w:r>
        <w:r w:rsidR="002E6528">
          <w:rPr>
            <w:noProof/>
            <w:webHidden/>
          </w:rPr>
        </w:r>
        <w:r w:rsidR="002E6528">
          <w:rPr>
            <w:noProof/>
            <w:webHidden/>
          </w:rPr>
          <w:fldChar w:fldCharType="separate"/>
        </w:r>
        <w:r w:rsidR="002E6528">
          <w:rPr>
            <w:noProof/>
            <w:webHidden/>
          </w:rPr>
          <w:t>15</w:t>
        </w:r>
        <w:r w:rsidR="002E6528">
          <w:rPr>
            <w:noProof/>
            <w:webHidden/>
          </w:rPr>
          <w:fldChar w:fldCharType="end"/>
        </w:r>
      </w:hyperlink>
    </w:p>
    <w:p w14:paraId="44660C0C" w14:textId="6AF26A3A" w:rsidR="002E6528" w:rsidRPr="006D2AA5" w:rsidRDefault="00425CE5">
      <w:pPr>
        <w:pStyle w:val="TOC1"/>
        <w:tabs>
          <w:tab w:val="left" w:pos="400"/>
        </w:tabs>
        <w:rPr>
          <w:rFonts w:ascii="Calibri" w:hAnsi="Calibri"/>
          <w:b w:val="0"/>
          <w:caps w:val="0"/>
          <w:noProof/>
          <w:sz w:val="24"/>
          <w:szCs w:val="24"/>
        </w:rPr>
      </w:pPr>
      <w:hyperlink w:anchor="_Toc37254791" w:history="1">
        <w:r w:rsidR="002E6528" w:rsidRPr="00475A4B">
          <w:rPr>
            <w:rStyle w:val="Hyperlink"/>
            <w:noProof/>
          </w:rPr>
          <w:t>7.</w:t>
        </w:r>
        <w:r w:rsidR="002E6528" w:rsidRPr="006D2AA5">
          <w:rPr>
            <w:rFonts w:ascii="Calibri" w:hAnsi="Calibri"/>
            <w:b w:val="0"/>
            <w:caps w:val="0"/>
            <w:noProof/>
            <w:sz w:val="24"/>
            <w:szCs w:val="24"/>
          </w:rPr>
          <w:tab/>
        </w:r>
        <w:r w:rsidR="002E6528" w:rsidRPr="00475A4B">
          <w:rPr>
            <w:rStyle w:val="Hyperlink"/>
            <w:noProof/>
          </w:rPr>
          <w:t>Other Sections</w:t>
        </w:r>
        <w:r w:rsidR="002E6528">
          <w:rPr>
            <w:noProof/>
            <w:webHidden/>
          </w:rPr>
          <w:tab/>
        </w:r>
        <w:r w:rsidR="002E6528">
          <w:rPr>
            <w:noProof/>
            <w:webHidden/>
          </w:rPr>
          <w:fldChar w:fldCharType="begin"/>
        </w:r>
        <w:r w:rsidR="002E6528">
          <w:rPr>
            <w:noProof/>
            <w:webHidden/>
          </w:rPr>
          <w:instrText xml:space="preserve"> PAGEREF _Toc37254791 \h </w:instrText>
        </w:r>
        <w:r w:rsidR="002E6528">
          <w:rPr>
            <w:noProof/>
            <w:webHidden/>
          </w:rPr>
        </w:r>
        <w:r w:rsidR="002E6528">
          <w:rPr>
            <w:noProof/>
            <w:webHidden/>
          </w:rPr>
          <w:fldChar w:fldCharType="separate"/>
        </w:r>
        <w:r w:rsidR="002E6528">
          <w:rPr>
            <w:noProof/>
            <w:webHidden/>
          </w:rPr>
          <w:t>16</w:t>
        </w:r>
        <w:r w:rsidR="002E6528">
          <w:rPr>
            <w:noProof/>
            <w:webHidden/>
          </w:rPr>
          <w:fldChar w:fldCharType="end"/>
        </w:r>
      </w:hyperlink>
    </w:p>
    <w:p w14:paraId="19E902F3" w14:textId="2A6A367D" w:rsidR="002E6528" w:rsidRPr="006D2AA5" w:rsidRDefault="00425CE5">
      <w:pPr>
        <w:pStyle w:val="TOC1"/>
        <w:tabs>
          <w:tab w:val="left" w:pos="400"/>
        </w:tabs>
        <w:rPr>
          <w:rFonts w:ascii="Calibri" w:hAnsi="Calibri"/>
          <w:b w:val="0"/>
          <w:caps w:val="0"/>
          <w:noProof/>
          <w:sz w:val="24"/>
          <w:szCs w:val="24"/>
        </w:rPr>
      </w:pPr>
      <w:hyperlink w:anchor="_Toc37254792" w:history="1">
        <w:r w:rsidR="002E6528" w:rsidRPr="00475A4B">
          <w:rPr>
            <w:rStyle w:val="Hyperlink"/>
            <w:noProof/>
          </w:rPr>
          <w:t>8.</w:t>
        </w:r>
        <w:r w:rsidR="002E6528" w:rsidRPr="006D2AA5">
          <w:rPr>
            <w:rFonts w:ascii="Calibri" w:hAnsi="Calibri"/>
            <w:b w:val="0"/>
            <w:caps w:val="0"/>
            <w:noProof/>
            <w:sz w:val="24"/>
            <w:szCs w:val="24"/>
          </w:rPr>
          <w:tab/>
        </w:r>
        <w:r w:rsidR="002E6528" w:rsidRPr="00475A4B">
          <w:rPr>
            <w:rStyle w:val="Hyperlink"/>
            <w:noProof/>
          </w:rPr>
          <w:t>Appendix</w:t>
        </w:r>
        <w:r w:rsidR="002E6528">
          <w:rPr>
            <w:noProof/>
            <w:webHidden/>
          </w:rPr>
          <w:tab/>
        </w:r>
        <w:r w:rsidR="002E6528">
          <w:rPr>
            <w:noProof/>
            <w:webHidden/>
          </w:rPr>
          <w:fldChar w:fldCharType="begin"/>
        </w:r>
        <w:r w:rsidR="002E6528">
          <w:rPr>
            <w:noProof/>
            <w:webHidden/>
          </w:rPr>
          <w:instrText xml:space="preserve"> PAGEREF _Toc37254792 \h </w:instrText>
        </w:r>
        <w:r w:rsidR="002E6528">
          <w:rPr>
            <w:noProof/>
            <w:webHidden/>
          </w:rPr>
        </w:r>
        <w:r w:rsidR="002E6528">
          <w:rPr>
            <w:noProof/>
            <w:webHidden/>
          </w:rPr>
          <w:fldChar w:fldCharType="separate"/>
        </w:r>
        <w:r w:rsidR="002E6528">
          <w:rPr>
            <w:noProof/>
            <w:webHidden/>
          </w:rPr>
          <w:t>17</w:t>
        </w:r>
        <w:r w:rsidR="002E6528">
          <w:rPr>
            <w:noProof/>
            <w:webHidden/>
          </w:rPr>
          <w:fldChar w:fldCharType="end"/>
        </w:r>
      </w:hyperlink>
    </w:p>
    <w:p w14:paraId="389DFF7F" w14:textId="1B22EEE9" w:rsidR="00941D93" w:rsidRDefault="00941D93">
      <w:pPr>
        <w:pStyle w:val="TOC2"/>
      </w:pPr>
      <w:r>
        <w:fldChar w:fldCharType="end"/>
      </w:r>
    </w:p>
    <w:p w14:paraId="205F8008" w14:textId="77777777" w:rsidR="00941D93" w:rsidRDefault="00941D93">
      <w:pPr>
        <w:sectPr w:rsidR="00941D93">
          <w:headerReference w:type="default" r:id="rId17"/>
          <w:footerReference w:type="default" r:id="rId18"/>
          <w:pgSz w:w="12240" w:h="15840" w:code="1"/>
          <w:pgMar w:top="1440" w:right="1440" w:bottom="1440" w:left="1800" w:header="720" w:footer="720" w:gutter="0"/>
          <w:pgNumType w:fmt="lowerRoman"/>
          <w:cols w:space="720"/>
        </w:sectPr>
      </w:pPr>
      <w:r>
        <w:t xml:space="preserve"> </w:t>
      </w:r>
    </w:p>
    <w:p w14:paraId="0ABF8508" w14:textId="77777777" w:rsidR="00941D93" w:rsidRDefault="00941D93">
      <w:pPr>
        <w:pStyle w:val="Heading1"/>
      </w:pPr>
      <w:bookmarkStart w:id="24" w:name="_Toc37254763"/>
      <w:r>
        <w:lastRenderedPageBreak/>
        <w:t>Introduction</w:t>
      </w:r>
      <w:bookmarkEnd w:id="24"/>
    </w:p>
    <w:p w14:paraId="2D06285E" w14:textId="6FD1C7B2" w:rsidR="00941D93" w:rsidRDefault="00EF0FE2">
      <w:pPr>
        <w:pStyle w:val="Paragraph"/>
      </w:pPr>
      <w:r>
        <w:t xml:space="preserve">The project is a database editor that provides the user access to view and modify the data of the stored XML tables. However, the tool does not allow for any modification of the database schema. The testing strategy and the test plan for this editor tool will be broken down in this document. The initial test strategy is to target all the </w:t>
      </w:r>
      <w:r w:rsidR="00B86937">
        <w:t>edit menu operations</w:t>
      </w:r>
      <w:r>
        <w:t xml:space="preserve"> using Black</w:t>
      </w:r>
      <w:r w:rsidR="00B86937">
        <w:t xml:space="preserve"> Box testing. </w:t>
      </w:r>
    </w:p>
    <w:p w14:paraId="60476E3F" w14:textId="77777777" w:rsidR="00941D93" w:rsidRDefault="00941D93">
      <w:pPr>
        <w:pStyle w:val="Heading2"/>
      </w:pPr>
      <w:bookmarkStart w:id="25" w:name="_Toc37254764"/>
      <w:r>
        <w:t>Purpose</w:t>
      </w:r>
      <w:bookmarkEnd w:id="25"/>
    </w:p>
    <w:p w14:paraId="5466B147" w14:textId="2BE32521" w:rsidR="00941D93" w:rsidRDefault="00B86937">
      <w:r>
        <w:t xml:space="preserve">The purpose of this document is to break down a test plan for the database </w:t>
      </w:r>
      <w:commentRangeStart w:id="26"/>
      <w:commentRangeStart w:id="27"/>
      <w:r>
        <w:t>table</w:t>
      </w:r>
      <w:commentRangeEnd w:id="26"/>
      <w:r w:rsidR="007C025C">
        <w:rPr>
          <w:rStyle w:val="CommentReference"/>
        </w:rPr>
        <w:commentReference w:id="26"/>
      </w:r>
      <w:commentRangeEnd w:id="27"/>
      <w:r w:rsidR="009D4C33">
        <w:rPr>
          <w:rStyle w:val="CommentReference"/>
        </w:rPr>
        <w:commentReference w:id="27"/>
      </w:r>
      <w:r>
        <w:t xml:space="preserve"> editor. </w:t>
      </w:r>
      <w:r w:rsidR="009D4C33">
        <w:t xml:space="preserve">Due to the source code not being provided, the test plan will be focused on Black Box Testing. </w:t>
      </w:r>
      <w:r>
        <w:t>The components of this tool have been broken down and assigned to 4 different groups and broken down into 13 teams. This particular test plan will focus on the edit menu operations.</w:t>
      </w:r>
      <w:r w:rsidR="009D4C33">
        <w:t xml:space="preserve"> </w:t>
      </w:r>
    </w:p>
    <w:p w14:paraId="02ABDC65" w14:textId="77777777" w:rsidR="00941D93" w:rsidRDefault="00941D93">
      <w:pPr>
        <w:pStyle w:val="Heading2"/>
      </w:pPr>
      <w:bookmarkStart w:id="28" w:name="_Toc37254765"/>
      <w:r>
        <w:t>Scope</w:t>
      </w:r>
      <w:bookmarkEnd w:id="28"/>
    </w:p>
    <w:p w14:paraId="335E4829" w14:textId="14069E62" w:rsidR="00941D93" w:rsidRDefault="00B86937">
      <w:r>
        <w:t>The target date for this test plan is April 21</w:t>
      </w:r>
      <w:r w:rsidRPr="00B86937">
        <w:rPr>
          <w:vertAlign w:val="superscript"/>
        </w:rPr>
        <w:t>st</w:t>
      </w:r>
      <w:r>
        <w:t>, 2020. Each week starting April 8</w:t>
      </w:r>
      <w:r w:rsidRPr="00B86937">
        <w:rPr>
          <w:vertAlign w:val="superscript"/>
        </w:rPr>
        <w:t>th</w:t>
      </w:r>
      <w:r>
        <w:t>, the team members are to upload their current versions of their test plan and provide feedback so that the following week all authors can provide the next updated version.</w:t>
      </w:r>
    </w:p>
    <w:p w14:paraId="430317D3" w14:textId="77777777" w:rsidR="00941D93" w:rsidRDefault="00941D93">
      <w:pPr>
        <w:pStyle w:val="Heading2"/>
      </w:pPr>
      <w:bookmarkStart w:id="29" w:name="_Toc37254766"/>
      <w:r>
        <w:t>System Overview</w:t>
      </w:r>
      <w:bookmarkEnd w:id="29"/>
    </w:p>
    <w:p w14:paraId="024CE7CD" w14:textId="77777777" w:rsidR="009D4C33" w:rsidRPr="009D4C33" w:rsidRDefault="009D4C33" w:rsidP="009D4C33">
      <w:bookmarkStart w:id="30" w:name="_Toc37254767"/>
      <w:r w:rsidRPr="009D4C33">
        <w:t xml:space="preserve">In this system, configuration data is stored in XML tables. We've provided a simple editor to allow access to view and modify the data. The editor does not allow modification of the database schema. </w:t>
      </w:r>
    </w:p>
    <w:p w14:paraId="5B654603" w14:textId="77777777" w:rsidR="009D4C33" w:rsidRPr="009D4C33" w:rsidRDefault="009D4C33" w:rsidP="009D4C33"/>
    <w:p w14:paraId="573BD72E" w14:textId="77777777" w:rsidR="009D4C33" w:rsidRPr="009D4C33" w:rsidRDefault="009D4C33" w:rsidP="009D4C33">
      <w:r w:rsidRPr="009D4C33">
        <w:t xml:space="preserve">A database is a set of flat files organized as rows and columns. A collection of related files </w:t>
      </w:r>
      <w:proofErr w:type="gramStart"/>
      <w:r w:rsidRPr="009D4C33">
        <w:t>are</w:t>
      </w:r>
      <w:proofErr w:type="gramEnd"/>
      <w:r w:rsidRPr="009D4C33">
        <w:t xml:space="preserve"> contained in a database. The database is organized in XML documents.  There are two kinds of XML documents: a database description and the data tables. The description file contains a description of the data tables: the table name and columns for each table. The format is</w:t>
      </w:r>
    </w:p>
    <w:p w14:paraId="2DBAD462" w14:textId="77777777" w:rsidR="009D4C33" w:rsidRPr="009D4C33" w:rsidRDefault="009D4C33" w:rsidP="009D4C33">
      <w:r w:rsidRPr="009D4C33">
        <w:tab/>
        <w:t>&lt;DATABASE name='databasename'&gt;</w:t>
      </w:r>
    </w:p>
    <w:p w14:paraId="737270D1" w14:textId="77777777" w:rsidR="009D4C33" w:rsidRPr="009D4C33" w:rsidRDefault="009D4C33" w:rsidP="009D4C33">
      <w:r w:rsidRPr="009D4C33">
        <w:tab/>
      </w:r>
      <w:r w:rsidRPr="009D4C33">
        <w:tab/>
        <w:t>&lt;TABLE name='tablename'&gt;</w:t>
      </w:r>
    </w:p>
    <w:p w14:paraId="085EEB21" w14:textId="77777777" w:rsidR="009D4C33" w:rsidRPr="009D4C33" w:rsidRDefault="009D4C33" w:rsidP="009D4C33">
      <w:r w:rsidRPr="009D4C33">
        <w:tab/>
      </w:r>
      <w:r w:rsidRPr="009D4C33">
        <w:tab/>
      </w:r>
      <w:r w:rsidRPr="009D4C33">
        <w:tab/>
        <w:t>&lt;COLUMN name='columnname' type='columntype'/&gt;</w:t>
      </w:r>
    </w:p>
    <w:p w14:paraId="3C6F055D" w14:textId="77777777" w:rsidR="009D4C33" w:rsidRPr="009D4C33" w:rsidRDefault="009D4C33" w:rsidP="009D4C33">
      <w:r w:rsidRPr="009D4C33">
        <w:tab/>
      </w:r>
      <w:r w:rsidRPr="009D4C33">
        <w:tab/>
      </w:r>
      <w:r w:rsidRPr="009D4C33">
        <w:tab/>
        <w:t>...</w:t>
      </w:r>
    </w:p>
    <w:p w14:paraId="0A2D995B" w14:textId="77777777" w:rsidR="009D4C33" w:rsidRPr="009D4C33" w:rsidRDefault="009D4C33" w:rsidP="009D4C33">
      <w:r w:rsidRPr="009D4C33">
        <w:tab/>
      </w:r>
      <w:r w:rsidRPr="009D4C33">
        <w:tab/>
        <w:t>&lt;/TABLE&gt;</w:t>
      </w:r>
    </w:p>
    <w:p w14:paraId="1260E000" w14:textId="77777777" w:rsidR="009D4C33" w:rsidRPr="009D4C33" w:rsidRDefault="009D4C33" w:rsidP="009D4C33">
      <w:r w:rsidRPr="009D4C33">
        <w:tab/>
      </w:r>
      <w:r w:rsidRPr="009D4C33">
        <w:tab/>
        <w:t>...</w:t>
      </w:r>
    </w:p>
    <w:p w14:paraId="297E0C5C" w14:textId="77777777" w:rsidR="009D4C33" w:rsidRPr="009D4C33" w:rsidRDefault="009D4C33" w:rsidP="009D4C33">
      <w:r w:rsidRPr="009D4C33">
        <w:tab/>
        <w:t>&lt;/DATABASE&gt;</w:t>
      </w:r>
    </w:p>
    <w:p w14:paraId="7C179E0C" w14:textId="77777777" w:rsidR="009D4C33" w:rsidRPr="009D4C33" w:rsidRDefault="009D4C33" w:rsidP="009D4C33"/>
    <w:p w14:paraId="311729B9" w14:textId="77777777" w:rsidR="009D4C33" w:rsidRPr="009D4C33" w:rsidRDefault="009D4C33" w:rsidP="009D4C33">
      <w:r w:rsidRPr="009D4C33">
        <w:t>A data table is named "databasename__tablename.xml". For example, if the database description is in 'TEST_DB.XML', the &lt;DATABASE&gt; tag inside that document should have as its name attribute 'TEST_DB'. If that file has a &lt;TABLE&gt; tag with an attribute 'BIG_TABLE', there should be a file 'TEST_DB__BIG_TABLE.XML' that contains the data for the BIG_TABLE database table. This file must be in the same directory as the database file.</w:t>
      </w:r>
    </w:p>
    <w:p w14:paraId="60A85F51" w14:textId="77777777" w:rsidR="009D4C33" w:rsidRPr="009D4C33" w:rsidRDefault="009D4C33" w:rsidP="009D4C33"/>
    <w:p w14:paraId="365DA0B6" w14:textId="77777777" w:rsidR="009D4C33" w:rsidRPr="009D4C33" w:rsidRDefault="009D4C33" w:rsidP="009D4C33">
      <w:r w:rsidRPr="009D4C33">
        <w:t>The format of a data table XML file is</w:t>
      </w:r>
    </w:p>
    <w:p w14:paraId="40EB2A61" w14:textId="77777777" w:rsidR="009D4C33" w:rsidRPr="009D4C33" w:rsidRDefault="009D4C33" w:rsidP="009D4C33">
      <w:r w:rsidRPr="009D4C33">
        <w:tab/>
        <w:t>&lt;DATABASE name='databasename'&gt;</w:t>
      </w:r>
    </w:p>
    <w:p w14:paraId="18C590ED" w14:textId="77777777" w:rsidR="009D4C33" w:rsidRPr="009D4C33" w:rsidRDefault="009D4C33" w:rsidP="009D4C33">
      <w:r w:rsidRPr="009D4C33">
        <w:tab/>
      </w:r>
      <w:r w:rsidRPr="009D4C33">
        <w:tab/>
        <w:t>&lt;TABLE name='tablename'&gt;</w:t>
      </w:r>
    </w:p>
    <w:p w14:paraId="6E5584B9" w14:textId="77777777" w:rsidR="009D4C33" w:rsidRPr="009D4C33" w:rsidRDefault="009D4C33" w:rsidP="009D4C33">
      <w:r w:rsidRPr="009D4C33">
        <w:tab/>
      </w:r>
      <w:r w:rsidRPr="009D4C33">
        <w:tab/>
      </w:r>
      <w:r w:rsidRPr="009D4C33">
        <w:tab/>
        <w:t>&lt;ROW&gt;</w:t>
      </w:r>
    </w:p>
    <w:p w14:paraId="61D1A8FD" w14:textId="77777777" w:rsidR="009D4C33" w:rsidRPr="009D4C33" w:rsidRDefault="009D4C33" w:rsidP="009D4C33">
      <w:r w:rsidRPr="009D4C33">
        <w:tab/>
      </w:r>
      <w:r w:rsidRPr="009D4C33">
        <w:tab/>
      </w:r>
      <w:r w:rsidRPr="009D4C33">
        <w:tab/>
      </w:r>
      <w:r w:rsidRPr="009D4C33">
        <w:tab/>
        <w:t>&lt;columnname&gt; value &lt;/columnname&gt;</w:t>
      </w:r>
    </w:p>
    <w:p w14:paraId="434CCE72" w14:textId="77777777" w:rsidR="009D4C33" w:rsidRPr="009D4C33" w:rsidRDefault="009D4C33" w:rsidP="009D4C33">
      <w:r w:rsidRPr="009D4C33">
        <w:tab/>
      </w:r>
      <w:r w:rsidRPr="009D4C33">
        <w:tab/>
      </w:r>
      <w:r w:rsidRPr="009D4C33">
        <w:tab/>
      </w:r>
      <w:r w:rsidRPr="009D4C33">
        <w:tab/>
        <w:t>...</w:t>
      </w:r>
    </w:p>
    <w:p w14:paraId="7498D1C3" w14:textId="77777777" w:rsidR="009D4C33" w:rsidRPr="009D4C33" w:rsidRDefault="009D4C33" w:rsidP="009D4C33">
      <w:r w:rsidRPr="009D4C33">
        <w:tab/>
      </w:r>
      <w:r w:rsidRPr="009D4C33">
        <w:tab/>
      </w:r>
      <w:r w:rsidRPr="009D4C33">
        <w:tab/>
        <w:t>&lt;/ROW&gt;</w:t>
      </w:r>
    </w:p>
    <w:p w14:paraId="25B42AB1" w14:textId="77777777" w:rsidR="009D4C33" w:rsidRPr="009D4C33" w:rsidRDefault="009D4C33" w:rsidP="009D4C33">
      <w:r w:rsidRPr="009D4C33">
        <w:tab/>
      </w:r>
      <w:r w:rsidRPr="009D4C33">
        <w:tab/>
      </w:r>
      <w:r w:rsidRPr="009D4C33">
        <w:tab/>
        <w:t>...</w:t>
      </w:r>
    </w:p>
    <w:p w14:paraId="0BD67DBA" w14:textId="77777777" w:rsidR="009D4C33" w:rsidRPr="009D4C33" w:rsidRDefault="009D4C33" w:rsidP="009D4C33">
      <w:r w:rsidRPr="009D4C33">
        <w:tab/>
      </w:r>
      <w:r w:rsidRPr="009D4C33">
        <w:tab/>
        <w:t>&lt;/TABLE&gt;</w:t>
      </w:r>
    </w:p>
    <w:p w14:paraId="3EA20F9A" w14:textId="77777777" w:rsidR="009D4C33" w:rsidRPr="009D4C33" w:rsidRDefault="009D4C33" w:rsidP="009D4C33">
      <w:r w:rsidRPr="009D4C33">
        <w:tab/>
        <w:t>&lt;/DATABASE&gt;</w:t>
      </w:r>
    </w:p>
    <w:p w14:paraId="6A3D6846" w14:textId="77777777" w:rsidR="009D4C33" w:rsidRPr="009D4C33" w:rsidRDefault="009D4C33" w:rsidP="009D4C33"/>
    <w:p w14:paraId="50D643C2" w14:textId="77777777" w:rsidR="009D4C33" w:rsidRPr="009D4C33" w:rsidRDefault="009D4C33" w:rsidP="009D4C33">
      <w:r w:rsidRPr="009D4C33">
        <w:t xml:space="preserve">Any xml file in the database can have a history section, usually at the bottom of the file. The history section is </w:t>
      </w:r>
    </w:p>
    <w:p w14:paraId="46F24CC2" w14:textId="77777777" w:rsidR="009D4C33" w:rsidRPr="009D4C33" w:rsidRDefault="009D4C33" w:rsidP="009D4C33">
      <w:r w:rsidRPr="009D4C33">
        <w:lastRenderedPageBreak/>
        <w:t xml:space="preserve">  &lt;HISTORY&gt;</w:t>
      </w:r>
    </w:p>
    <w:p w14:paraId="58777BCD" w14:textId="77777777" w:rsidR="009D4C33" w:rsidRPr="009D4C33" w:rsidRDefault="009D4C33" w:rsidP="009D4C33">
      <w:r w:rsidRPr="009D4C33">
        <w:t xml:space="preserve">    &lt;ITEM date='mm/dd/</w:t>
      </w:r>
      <w:proofErr w:type="spellStart"/>
      <w:r w:rsidRPr="009D4C33">
        <w:t>yyyy</w:t>
      </w:r>
      <w:proofErr w:type="spellEnd"/>
      <w:r w:rsidRPr="009D4C33">
        <w:t>'  author='</w:t>
      </w:r>
      <w:proofErr w:type="spellStart"/>
      <w:r w:rsidRPr="009D4C33">
        <w:t>authorname</w:t>
      </w:r>
      <w:proofErr w:type="spellEnd"/>
      <w:r w:rsidRPr="009D4C33">
        <w:t>' comment='note' /&gt;</w:t>
      </w:r>
    </w:p>
    <w:p w14:paraId="7AD552B1" w14:textId="77777777" w:rsidR="009D4C33" w:rsidRPr="009D4C33" w:rsidRDefault="009D4C33" w:rsidP="009D4C33">
      <w:r w:rsidRPr="009D4C33">
        <w:t xml:space="preserve">  &lt;/HISTORY&gt;</w:t>
      </w:r>
    </w:p>
    <w:p w14:paraId="64D24DBB" w14:textId="77777777" w:rsidR="009D4C33" w:rsidRPr="009D4C33" w:rsidRDefault="009D4C33" w:rsidP="009D4C33"/>
    <w:p w14:paraId="72FCDB78" w14:textId="77777777" w:rsidR="009D4C33" w:rsidRPr="009D4C33" w:rsidRDefault="009D4C33" w:rsidP="009D4C33">
      <w:r w:rsidRPr="009D4C33">
        <w:t>When started, the editor opens a database edit window. This window displays the tables in a database. Initially, no database is loaded. There is a menu with File and Search. File has the options to open, close, and print tables. A user can open either a database description file or a data file. If a data file is opened, the corresponding database description is also opened. The database description window displays all the database tables. Selecting a table from this display opens the data table display in a new window. It is possible to open more than one database at a time. Opening a database table file results in the database description also being opened. It is possible to open more than one database at a time. All the windows associated with a specific database have the same color outline. Opening an already-opened table should result in the table editor window for that table being raised to the top of the screen and being visible.</w:t>
      </w:r>
    </w:p>
    <w:p w14:paraId="697C70F2" w14:textId="77777777" w:rsidR="009D4C33" w:rsidRPr="009D4C33" w:rsidRDefault="009D4C33" w:rsidP="009D4C33"/>
    <w:p w14:paraId="6605D28C" w14:textId="77777777" w:rsidR="009D4C33" w:rsidRPr="009D4C33" w:rsidRDefault="009D4C33" w:rsidP="009D4C33">
      <w:r w:rsidRPr="009D4C33">
        <w:t>The Options/History option displays the history data section. On file save, the user is prompted to enter a new history entry.</w:t>
      </w:r>
    </w:p>
    <w:p w14:paraId="086B2E83" w14:textId="77777777" w:rsidR="009D4C33" w:rsidRPr="009D4C33" w:rsidRDefault="009D4C33" w:rsidP="009D4C33"/>
    <w:p w14:paraId="12E40F6A" w14:textId="77777777" w:rsidR="009D4C33" w:rsidRPr="009D4C33" w:rsidRDefault="009D4C33" w:rsidP="009D4C33">
      <w:r w:rsidRPr="009D4C33">
        <w:t>If the file has been modified and the user attempts to close the file, a save prompt should be displayed.</w:t>
      </w:r>
    </w:p>
    <w:p w14:paraId="52301559" w14:textId="77777777" w:rsidR="009D4C33" w:rsidRPr="009D4C33" w:rsidRDefault="009D4C33" w:rsidP="009D4C33"/>
    <w:p w14:paraId="19AFC7E2" w14:textId="77777777" w:rsidR="009D4C33" w:rsidRPr="009D4C33" w:rsidRDefault="009D4C33" w:rsidP="009D4C33">
      <w:r w:rsidRPr="009D4C33">
        <w:t xml:space="preserve">Search opens a file search dialog that allows a user to search specified directories for files that contain a given text string. When using this option, files containing the text string are listed. Selecting the file from the display will open the database table. </w:t>
      </w:r>
    </w:p>
    <w:p w14:paraId="0793E6B2" w14:textId="77777777" w:rsidR="009D4C33" w:rsidRPr="009D4C33" w:rsidRDefault="009D4C33" w:rsidP="009D4C33"/>
    <w:p w14:paraId="5005F9FA" w14:textId="77777777" w:rsidR="009D4C33" w:rsidRPr="009D4C33" w:rsidRDefault="009D4C33" w:rsidP="009D4C33">
      <w:r w:rsidRPr="009D4C33">
        <w:t xml:space="preserve">In the data table display, data is displayed and is editable. The menu has File, Edit, Options, and Help. The Help option describes the editor features. The Edit menu option allows the user to insert, delete, copy, paste, and undo. The create and delete options are row operations: entire rows are affected. Undo is any operation that affects the data. It is also possible to modify rows from the table. It is not allowed to change the column headers. It is possible to re-order columns by dragging them to a new location.  Duplicate rows are highlighted in yellow. Fields violating field constraints specified in the database description file are highlighted in red. </w:t>
      </w:r>
    </w:p>
    <w:p w14:paraId="1053D852" w14:textId="77777777" w:rsidR="009D4C33" w:rsidRPr="009D4C33" w:rsidRDefault="009D4C33" w:rsidP="009D4C33"/>
    <w:p w14:paraId="7B9E75DC" w14:textId="77777777" w:rsidR="009D4C33" w:rsidRPr="009D4C33" w:rsidRDefault="009D4C33" w:rsidP="009D4C33">
      <w:r w:rsidRPr="009D4C33">
        <w:t>In data table display, the column names are displayed across the top row. Just below this is a blank row. This row is the display filter row. Entering data in this row will result in only the matching data rows to be displayed.  In the File menu, there are options for OR FILTER or AND FILTER. If AND FILTER is selected, the display is restricted to rows that match all of the filters entered. If the OR FILTER is selected, the display should contain rows that match any of the filters entered. The filters allow a limited type of regular expression matching described on the Help pages.</w:t>
      </w:r>
    </w:p>
    <w:p w14:paraId="091C8258" w14:textId="77777777" w:rsidR="009D4C33" w:rsidRPr="009D4C33" w:rsidRDefault="009D4C33" w:rsidP="009D4C33"/>
    <w:p w14:paraId="25C1228B" w14:textId="77777777" w:rsidR="009D4C33" w:rsidRPr="009D4C33" w:rsidRDefault="009D4C33" w:rsidP="009D4C33">
      <w:r w:rsidRPr="009D4C33">
        <w:t>The File/Compare option allows a user to compare two versions of a table. This compare can be restricted to selected columns by using the Options/Column Selection feature. The output is rather crude and is not intended for large change lists.</w:t>
      </w:r>
    </w:p>
    <w:p w14:paraId="7D56E74A" w14:textId="77777777" w:rsidR="009D4C33" w:rsidRPr="009D4C33" w:rsidRDefault="009D4C33" w:rsidP="009D4C33"/>
    <w:p w14:paraId="6F2F2CB0" w14:textId="36263D16" w:rsidR="009D4C33" w:rsidRPr="009D4C33" w:rsidRDefault="009D4C33" w:rsidP="009D4C33">
      <w:r w:rsidRPr="009D4C33">
        <w:t>File/Check for Duplicate Rows should list rows that have identical contents. This check is restricted to the columns selected in Options/Select Columns.</w:t>
      </w:r>
    </w:p>
    <w:p w14:paraId="7FD24BBA" w14:textId="77777777" w:rsidR="009D4C33" w:rsidRPr="009D4C33" w:rsidRDefault="009D4C33" w:rsidP="009D4C33"/>
    <w:p w14:paraId="41B01F13" w14:textId="77777777" w:rsidR="009D4C33" w:rsidRPr="009D4C33" w:rsidRDefault="009D4C33" w:rsidP="009D4C33">
      <w:r w:rsidRPr="009D4C33">
        <w:t>Constraints</w:t>
      </w:r>
    </w:p>
    <w:p w14:paraId="1CA4E329" w14:textId="77777777" w:rsidR="009D4C33" w:rsidRPr="009D4C33" w:rsidRDefault="009D4C33" w:rsidP="009D4C33">
      <w:r w:rsidRPr="009D4C33">
        <w:t>A constraint on a column is specified in the database table description inside the column description. For example:</w:t>
      </w:r>
    </w:p>
    <w:p w14:paraId="7CAB6BC4" w14:textId="77777777" w:rsidR="009D4C33" w:rsidRPr="009D4C33" w:rsidRDefault="009D4C33" w:rsidP="009D4C33">
      <w:r w:rsidRPr="009D4C33">
        <w:t xml:space="preserve">    &lt;COLUMN name='FIELD_DP' type='DOUBLE_PRECISION' &gt;</w:t>
      </w:r>
    </w:p>
    <w:p w14:paraId="5752302B" w14:textId="77777777" w:rsidR="009D4C33" w:rsidRPr="009D4C33" w:rsidRDefault="009D4C33" w:rsidP="009D4C33">
      <w:r w:rsidRPr="009D4C33">
        <w:t xml:space="preserve">      &lt;CONSTRAINT name='NN_0' type='</w:t>
      </w:r>
      <w:proofErr w:type="spellStart"/>
      <w:r w:rsidRPr="009D4C33">
        <w:t>NotNull</w:t>
      </w:r>
      <w:proofErr w:type="spellEnd"/>
      <w:r w:rsidRPr="009D4C33">
        <w:t>'/&gt;</w:t>
      </w:r>
    </w:p>
    <w:p w14:paraId="070EC61B" w14:textId="77777777" w:rsidR="009D4C33" w:rsidRPr="009D4C33" w:rsidRDefault="009D4C33" w:rsidP="009D4C33">
      <w:r w:rsidRPr="009D4C33">
        <w:t xml:space="preserve">    &lt;/COLUMN&gt;</w:t>
      </w:r>
    </w:p>
    <w:p w14:paraId="5CD29D2C" w14:textId="77777777" w:rsidR="009D4C33" w:rsidRPr="009D4C33" w:rsidRDefault="009D4C33" w:rsidP="009D4C33"/>
    <w:p w14:paraId="16E49700" w14:textId="77777777" w:rsidR="009D4C33" w:rsidRPr="009D4C33" w:rsidRDefault="009D4C33" w:rsidP="009D4C33">
      <w:r w:rsidRPr="009D4C33">
        <w:t xml:space="preserve">The constraint name must be unique in the table. Types of constraints are </w:t>
      </w:r>
    </w:p>
    <w:p w14:paraId="5A8191B2" w14:textId="77777777" w:rsidR="009D4C33" w:rsidRPr="009D4C33" w:rsidRDefault="009D4C33" w:rsidP="009D4C33">
      <w:r w:rsidRPr="009D4C33">
        <w:tab/>
      </w:r>
      <w:proofErr w:type="spellStart"/>
      <w:r w:rsidRPr="009D4C33">
        <w:t>NotNull</w:t>
      </w:r>
      <w:proofErr w:type="spellEnd"/>
    </w:p>
    <w:p w14:paraId="37BF4A6F" w14:textId="77777777" w:rsidR="009D4C33" w:rsidRPr="009D4C33" w:rsidRDefault="009D4C33" w:rsidP="009D4C33">
      <w:r w:rsidRPr="009D4C33">
        <w:tab/>
        <w:t>Unique</w:t>
      </w:r>
    </w:p>
    <w:p w14:paraId="409745F6" w14:textId="77777777" w:rsidR="009D4C33" w:rsidRPr="009D4C33" w:rsidRDefault="009D4C33" w:rsidP="009D4C33">
      <w:r w:rsidRPr="009D4C33">
        <w:tab/>
        <w:t>Check</w:t>
      </w:r>
    </w:p>
    <w:p w14:paraId="0663CCB5" w14:textId="77777777" w:rsidR="009D4C33" w:rsidRPr="009D4C33" w:rsidRDefault="009D4C33" w:rsidP="009D4C33">
      <w:r w:rsidRPr="009D4C33">
        <w:lastRenderedPageBreak/>
        <w:t xml:space="preserve">For </w:t>
      </w:r>
      <w:proofErr w:type="spellStart"/>
      <w:r w:rsidRPr="009D4C33">
        <w:t>NotNull</w:t>
      </w:r>
      <w:proofErr w:type="spellEnd"/>
      <w:r w:rsidRPr="009D4C33">
        <w:t>, the entry in the data table must have some value. For Unique, the value must not be duplicated anywhere else in the table (e.g., the table's key value). For Check, the value must match one of the OPTION fields. For example:</w:t>
      </w:r>
    </w:p>
    <w:p w14:paraId="3DB0E32B" w14:textId="77777777" w:rsidR="009D4C33" w:rsidRPr="009D4C33" w:rsidRDefault="009D4C33" w:rsidP="009D4C33">
      <w:r w:rsidRPr="009D4C33">
        <w:tab/>
        <w:t xml:space="preserve">  &lt;CONSTRAINT name='EN_1' type='Check'&gt;</w:t>
      </w:r>
    </w:p>
    <w:p w14:paraId="4607B0ED" w14:textId="77777777" w:rsidR="009D4C33" w:rsidRPr="009D4C33" w:rsidRDefault="009D4C33" w:rsidP="009D4C33">
      <w:r w:rsidRPr="009D4C33">
        <w:tab/>
        <w:t xml:space="preserve">     </w:t>
      </w:r>
      <w:r w:rsidRPr="009D4C33">
        <w:tab/>
        <w:t>&lt;OPTION&gt;OPT01&lt;/OPTION&gt;</w:t>
      </w:r>
    </w:p>
    <w:p w14:paraId="301B58CD" w14:textId="77777777" w:rsidR="009D4C33" w:rsidRPr="009D4C33" w:rsidRDefault="009D4C33" w:rsidP="009D4C33">
      <w:r w:rsidRPr="009D4C33">
        <w:tab/>
      </w:r>
      <w:r w:rsidRPr="009D4C33">
        <w:tab/>
        <w:t>&lt;OPTION&gt;OPT02&lt;/OPTION&gt;</w:t>
      </w:r>
    </w:p>
    <w:p w14:paraId="242A8F1C" w14:textId="77777777" w:rsidR="009D4C33" w:rsidRPr="009D4C33" w:rsidRDefault="009D4C33" w:rsidP="009D4C33">
      <w:r w:rsidRPr="009D4C33">
        <w:t xml:space="preserve">                 &lt;/CONSTRAINT&gt;</w:t>
      </w:r>
    </w:p>
    <w:p w14:paraId="0FC0E876" w14:textId="77777777" w:rsidR="009D4C33" w:rsidRPr="009D4C33" w:rsidRDefault="009D4C33" w:rsidP="009D4C33">
      <w:r w:rsidRPr="009D4C33">
        <w:t>Constraint violations are highlighted in red in the data table display, and hovering the mouse cursor over the highlighted column should display a message describing the violation. Multiple constraints are allowed for each column.</w:t>
      </w:r>
    </w:p>
    <w:p w14:paraId="206E723E" w14:textId="77777777" w:rsidR="00150787" w:rsidRDefault="00150787" w:rsidP="00150787">
      <w:pPr>
        <w:pStyle w:val="Heading2"/>
      </w:pPr>
      <w:r>
        <w:t>Suspension and Exit Criteria</w:t>
      </w:r>
      <w:bookmarkEnd w:id="30"/>
    </w:p>
    <w:p w14:paraId="482184EC" w14:textId="03F3414F" w:rsidR="00150787" w:rsidRPr="00013402" w:rsidDel="009D4C33" w:rsidRDefault="001F6AA4" w:rsidP="00150787">
      <w:pPr>
        <w:rPr>
          <w:del w:id="31" w:author="Medina, Stephanie" w:date="2020-04-13T16:25:00Z"/>
        </w:rPr>
      </w:pPr>
      <w:commentRangeStart w:id="32"/>
      <w:commentRangeStart w:id="33"/>
      <w:commentRangeStart w:id="34"/>
      <w:del w:id="35" w:author="Medina, Stephanie" w:date="2020-04-13T16:25:00Z">
        <w:r w:rsidDel="009D4C33">
          <w:delText xml:space="preserve">The exit criteria for this test plan is if 60% of the test fail, </w:delText>
        </w:r>
        <w:commentRangeStart w:id="36"/>
        <w:commentRangeStart w:id="37"/>
        <w:r w:rsidDel="009D4C33">
          <w:delText>the</w:delText>
        </w:r>
        <w:commentRangeEnd w:id="36"/>
        <w:r w:rsidR="007C025C" w:rsidDel="009D4C33">
          <w:rPr>
            <w:rStyle w:val="CommentReference"/>
          </w:rPr>
          <w:commentReference w:id="36"/>
        </w:r>
      </w:del>
      <w:commentRangeEnd w:id="37"/>
      <w:r w:rsidR="001D59BD">
        <w:rPr>
          <w:rStyle w:val="CommentReference"/>
        </w:rPr>
        <w:commentReference w:id="37"/>
      </w:r>
      <w:del w:id="38" w:author="Medina, Stephanie" w:date="2020-04-13T16:25:00Z">
        <w:r w:rsidDel="009D4C33">
          <w:delText xml:space="preserve"> testing phase should terminate.</w:delText>
        </w:r>
        <w:commentRangeEnd w:id="32"/>
        <w:r w:rsidR="00964673" w:rsidDel="009D4C33">
          <w:rPr>
            <w:rStyle w:val="CommentReference"/>
          </w:rPr>
          <w:commentReference w:id="32"/>
        </w:r>
      </w:del>
      <w:commentRangeEnd w:id="33"/>
      <w:r w:rsidR="001D59BD">
        <w:rPr>
          <w:rStyle w:val="CommentReference"/>
        </w:rPr>
        <w:commentReference w:id="33"/>
      </w:r>
      <w:commentRangeEnd w:id="34"/>
      <w:r w:rsidR="005C33A0">
        <w:rPr>
          <w:rStyle w:val="CommentReference"/>
        </w:rPr>
        <w:commentReference w:id="34"/>
      </w:r>
      <w:ins w:id="39" w:author="Medina, Stephanie" w:date="2020-04-13T16:25:00Z">
        <w:r w:rsidR="009D4C33">
          <w:t xml:space="preserve"> In this particular project, there is </w:t>
        </w:r>
      </w:ins>
      <w:ins w:id="40" w:author="Medina, Stephanie" w:date="2020-04-13T16:26:00Z">
        <w:r w:rsidR="009D4C33">
          <w:t xml:space="preserve">no suspension </w:t>
        </w:r>
      </w:ins>
      <w:ins w:id="41" w:author="Medina, Stephanie" w:date="2020-04-13T16:25:00Z">
        <w:r w:rsidR="009D4C33">
          <w:t>crit</w:t>
        </w:r>
      </w:ins>
      <w:ins w:id="42" w:author="Medina, Stephanie" w:date="2020-04-13T16:26:00Z">
        <w:r w:rsidR="009D4C33">
          <w:t xml:space="preserve">eria. This is due to the fact that there are time constraints and there’s a small amount of test that need to be conducted. </w:t>
        </w:r>
      </w:ins>
      <w:ins w:id="43" w:author="Medina, Stephanie" w:date="2020-04-13T16:27:00Z">
        <w:r w:rsidR="009D4C33">
          <w:t xml:space="preserve">The basis of the exit criteria is that </w:t>
        </w:r>
        <w:commentRangeStart w:id="44"/>
        <w:r w:rsidR="009D4C33">
          <w:t>if</w:t>
        </w:r>
      </w:ins>
      <w:commentRangeEnd w:id="44"/>
      <w:r w:rsidR="00EE170E">
        <w:rPr>
          <w:rStyle w:val="CommentReference"/>
        </w:rPr>
        <w:commentReference w:id="44"/>
      </w:r>
      <w:ins w:id="45" w:author="Medina, Stephanie" w:date="2020-04-13T16:27:00Z">
        <w:r w:rsidR="009D4C33">
          <w:t xml:space="preserve"> 80% of the High criticality have passed,</w:t>
        </w:r>
        <w:r w:rsidR="001D59BD">
          <w:t xml:space="preserve"> the test p</w:t>
        </w:r>
      </w:ins>
      <w:ins w:id="46" w:author="Medina, Stephanie" w:date="2020-04-13T16:28:00Z">
        <w:r w:rsidR="001D59BD">
          <w:t xml:space="preserve">lan is successful. </w:t>
        </w:r>
      </w:ins>
    </w:p>
    <w:p w14:paraId="48F527C0" w14:textId="77777777" w:rsidR="00941D93" w:rsidRDefault="00941D93">
      <w:pPr>
        <w:pStyle w:val="Heading2"/>
      </w:pPr>
      <w:bookmarkStart w:id="47" w:name="_Toc37254768"/>
      <w:commentRangeStart w:id="48"/>
      <w:r>
        <w:t>Document Overview</w:t>
      </w:r>
      <w:bookmarkEnd w:id="47"/>
      <w:commentRangeEnd w:id="48"/>
      <w:r w:rsidR="00FD041A">
        <w:rPr>
          <w:rStyle w:val="CommentReference"/>
          <w:b w:val="0"/>
        </w:rPr>
        <w:commentReference w:id="48"/>
      </w:r>
    </w:p>
    <w:p w14:paraId="0002DEAD" w14:textId="37D8A942" w:rsidR="00941D93" w:rsidRDefault="001F6AA4" w:rsidP="001F6AA4">
      <w:pPr>
        <w:numPr>
          <w:ilvl w:val="0"/>
          <w:numId w:val="16"/>
        </w:numPr>
      </w:pPr>
      <w:r w:rsidRPr="001F6AA4">
        <w:rPr>
          <w:i/>
          <w:iCs/>
        </w:rPr>
        <w:t>Introduction:</w:t>
      </w:r>
      <w:r>
        <w:t xml:space="preserve"> general information of what the document contains</w:t>
      </w:r>
    </w:p>
    <w:p w14:paraId="0DE215C8" w14:textId="231ECBA3" w:rsidR="001F6AA4" w:rsidRDefault="001F6AA4" w:rsidP="001F6AA4">
      <w:pPr>
        <w:numPr>
          <w:ilvl w:val="0"/>
          <w:numId w:val="16"/>
        </w:numPr>
      </w:pPr>
      <w:r w:rsidRPr="001F6AA4">
        <w:rPr>
          <w:i/>
          <w:iCs/>
        </w:rPr>
        <w:t>Test Items and Features</w:t>
      </w:r>
      <w:r>
        <w:rPr>
          <w:i/>
          <w:iCs/>
        </w:rPr>
        <w:t>:</w:t>
      </w:r>
      <w:r>
        <w:t xml:space="preserve"> describes the test items (e.g., components, classes, functions or methods) and the features to be tested </w:t>
      </w:r>
    </w:p>
    <w:p w14:paraId="6E9DAFFB" w14:textId="54F306D8" w:rsidR="001F6AA4" w:rsidRPr="001F6AA4" w:rsidRDefault="001F6AA4" w:rsidP="001F6AA4">
      <w:pPr>
        <w:numPr>
          <w:ilvl w:val="0"/>
          <w:numId w:val="16"/>
        </w:numPr>
        <w:rPr>
          <w:i/>
          <w:iCs/>
        </w:rPr>
      </w:pPr>
      <w:r w:rsidRPr="001F6AA4">
        <w:rPr>
          <w:i/>
          <w:iCs/>
        </w:rPr>
        <w:t>Testing Approach:</w:t>
      </w:r>
      <w:r w:rsidRPr="001F6AA4">
        <w:t xml:space="preserve"> </w:t>
      </w:r>
      <w:r>
        <w:t>describes the approach to be used to the test the system</w:t>
      </w:r>
    </w:p>
    <w:p w14:paraId="5D126DED" w14:textId="530D8C74" w:rsidR="001F6AA4" w:rsidRDefault="001F6AA4" w:rsidP="001F6AA4">
      <w:pPr>
        <w:numPr>
          <w:ilvl w:val="0"/>
          <w:numId w:val="16"/>
        </w:numPr>
      </w:pPr>
      <w:r w:rsidRPr="001F6AA4">
        <w:rPr>
          <w:i/>
          <w:iCs/>
        </w:rPr>
        <w:t>Test “x”:</w:t>
      </w:r>
      <w:r>
        <w:t xml:space="preserve"> information about what each test consists of such as materials, data, expected input and output, etc.</w:t>
      </w:r>
    </w:p>
    <w:p w14:paraId="0B534BE5" w14:textId="4DCD3B89" w:rsidR="001F6AA4" w:rsidRDefault="001F6AA4" w:rsidP="001F6AA4">
      <w:pPr>
        <w:numPr>
          <w:ilvl w:val="0"/>
          <w:numId w:val="16"/>
        </w:numPr>
      </w:pPr>
      <w:r w:rsidRPr="001F6AA4">
        <w:rPr>
          <w:i/>
          <w:iCs/>
        </w:rPr>
        <w:t>User interface testing:</w:t>
      </w:r>
      <w:r>
        <w:t xml:space="preserve"> not applicable due to the focus being the edit menu operations</w:t>
      </w:r>
    </w:p>
    <w:p w14:paraId="0E0FAAEF" w14:textId="18690EA5" w:rsidR="001F6AA4" w:rsidRDefault="001F6AA4" w:rsidP="001F6AA4">
      <w:pPr>
        <w:numPr>
          <w:ilvl w:val="0"/>
          <w:numId w:val="16"/>
        </w:numPr>
      </w:pPr>
      <w:r w:rsidRPr="001F6AA4">
        <w:rPr>
          <w:i/>
          <w:iCs/>
        </w:rPr>
        <w:t>Test Schedule:</w:t>
      </w:r>
      <w:r>
        <w:t xml:space="preserve"> this is where the schedule for testing activities are specified</w:t>
      </w:r>
    </w:p>
    <w:p w14:paraId="11639BD9" w14:textId="5AB86790" w:rsidR="001F6AA4" w:rsidRDefault="001F6AA4" w:rsidP="001F6AA4">
      <w:pPr>
        <w:numPr>
          <w:ilvl w:val="0"/>
          <w:numId w:val="16"/>
        </w:numPr>
      </w:pPr>
      <w:r w:rsidRPr="001F6AA4">
        <w:rPr>
          <w:i/>
          <w:iCs/>
        </w:rPr>
        <w:t>Other Sections:</w:t>
      </w:r>
      <w:r>
        <w:t xml:space="preserve"> not applicable for this scenario</w:t>
      </w:r>
    </w:p>
    <w:p w14:paraId="4184AEED" w14:textId="49EB8A35" w:rsidR="001F6AA4" w:rsidRDefault="001F6AA4" w:rsidP="001F6AA4">
      <w:pPr>
        <w:numPr>
          <w:ilvl w:val="0"/>
          <w:numId w:val="16"/>
        </w:numPr>
      </w:pPr>
      <w:r>
        <w:t>Appendix: further details for expected output and/or visuals needed for the sections in this document</w:t>
      </w:r>
    </w:p>
    <w:p w14:paraId="092531DF" w14:textId="77777777" w:rsidR="00941D93" w:rsidRDefault="007E0AF8">
      <w:pPr>
        <w:pStyle w:val="Heading2"/>
      </w:pPr>
      <w:bookmarkStart w:id="49" w:name="_Toc37254769"/>
      <w:r>
        <w:t>References</w:t>
      </w:r>
      <w:bookmarkEnd w:id="49"/>
    </w:p>
    <w:p w14:paraId="7D19721B" w14:textId="362FAA4D" w:rsidR="002E6528" w:rsidRPr="002E6528" w:rsidRDefault="002E6528" w:rsidP="002E6528">
      <w:pPr>
        <w:overflowPunct/>
        <w:autoSpaceDE/>
        <w:autoSpaceDN/>
        <w:adjustRightInd/>
        <w:textAlignment w:val="auto"/>
        <w:rPr>
          <w:sz w:val="21"/>
          <w:szCs w:val="21"/>
        </w:rPr>
      </w:pPr>
      <w:r w:rsidRPr="002E6528">
        <w:rPr>
          <w:color w:val="333333"/>
          <w:sz w:val="21"/>
          <w:szCs w:val="21"/>
          <w:shd w:val="clear" w:color="auto" w:fill="FFFFFF"/>
        </w:rPr>
        <w:t xml:space="preserve">CS5387. (2020, April 5). CS5387/testplangroup3-team4. Retrieved from </w:t>
      </w:r>
      <w:hyperlink r:id="rId19" w:history="1">
        <w:r w:rsidRPr="002E6528">
          <w:rPr>
            <w:rStyle w:val="Hyperlink"/>
            <w:sz w:val="21"/>
            <w:szCs w:val="21"/>
            <w:shd w:val="clear" w:color="auto" w:fill="FFFFFF"/>
          </w:rPr>
          <w:t>https://github.com/CS5387/testplangroup3-team4</w:t>
        </w:r>
      </w:hyperlink>
      <w:r>
        <w:rPr>
          <w:color w:val="333333"/>
          <w:sz w:val="21"/>
          <w:szCs w:val="21"/>
          <w:shd w:val="clear" w:color="auto" w:fill="FFFFFF"/>
        </w:rPr>
        <w:t xml:space="preserve"> </w:t>
      </w:r>
    </w:p>
    <w:p w14:paraId="72F6F321" w14:textId="54852BAF" w:rsidR="007A4335" w:rsidRDefault="007A4335" w:rsidP="007A4335"/>
    <w:p w14:paraId="06DA2CBA" w14:textId="77777777" w:rsidR="00941D93" w:rsidRDefault="00941D93"/>
    <w:p w14:paraId="7AF2A020" w14:textId="77777777" w:rsidR="007A4335" w:rsidRDefault="007A4335" w:rsidP="007A4335">
      <w:pPr>
        <w:pStyle w:val="Heading1"/>
        <w:pageBreakBefore w:val="0"/>
      </w:pPr>
      <w:bookmarkStart w:id="50" w:name="_Toc227033591"/>
      <w:r>
        <w:br w:type="page"/>
      </w:r>
      <w:bookmarkStart w:id="51" w:name="_Toc37254770"/>
      <w:r>
        <w:lastRenderedPageBreak/>
        <w:t>Test Items and Features</w:t>
      </w:r>
      <w:bookmarkEnd w:id="50"/>
      <w:bookmarkEnd w:id="51"/>
    </w:p>
    <w:p w14:paraId="1E8D0885" w14:textId="418E3290" w:rsidR="00941D93" w:rsidRDefault="00C537D6" w:rsidP="002E372E">
      <w:pPr>
        <w:pStyle w:val="Heading2"/>
      </w:pPr>
      <w:bookmarkStart w:id="52" w:name="_Toc37254771"/>
      <w:r w:rsidRPr="00DA4F05">
        <w:t>Edit Menu</w:t>
      </w:r>
      <w:bookmarkEnd w:id="52"/>
      <w:r w:rsidRPr="00DA4F05">
        <w:t xml:space="preserve"> </w:t>
      </w:r>
    </w:p>
    <w:p w14:paraId="7D8FE411" w14:textId="54ECD79B" w:rsidR="007D1DF3" w:rsidRDefault="002E372E" w:rsidP="002E372E">
      <w:r>
        <w:t>This option allows the user to insert, delete, copy, paste, and undo. The</w:t>
      </w:r>
      <w:r w:rsidR="001E237A">
        <w:t xml:space="preserve"> edit option is one of the 4 options available in the menu </w:t>
      </w:r>
      <w:r w:rsidR="00AD3066">
        <w:t>for the tool. The specific section where this option is available is in the data table display. Since the data that is being displayed is editable, that is why this option appears here.</w:t>
      </w:r>
      <w:r w:rsidR="00150A7F">
        <w:t xml:space="preserve"> </w:t>
      </w:r>
    </w:p>
    <w:p w14:paraId="2BF9B96F" w14:textId="3F74CB69" w:rsidR="007D1DF3" w:rsidRDefault="007D1DF3" w:rsidP="007D1DF3">
      <w:pPr>
        <w:pStyle w:val="Heading3"/>
      </w:pPr>
      <w:bookmarkStart w:id="53" w:name="_Toc37254772"/>
      <w:r>
        <w:t>Insert</w:t>
      </w:r>
      <w:bookmarkEnd w:id="53"/>
      <w:r>
        <w:t xml:space="preserve"> </w:t>
      </w:r>
    </w:p>
    <w:p w14:paraId="6F4873ED" w14:textId="43DDBD74" w:rsidR="009E34B9" w:rsidRDefault="002239C4" w:rsidP="004C69E2">
      <w:r>
        <w:t xml:space="preserve">This option from the edit menu </w:t>
      </w:r>
      <w:r w:rsidR="00BF071B">
        <w:t>is a row operation where all the rows are affected</w:t>
      </w:r>
      <w:r w:rsidR="009E34B9">
        <w:t>.</w:t>
      </w:r>
    </w:p>
    <w:p w14:paraId="595BB7D2" w14:textId="263327EF" w:rsidR="009E34B9" w:rsidRPr="004C69E2" w:rsidRDefault="00E713A5" w:rsidP="009E34B9">
      <w:pPr>
        <w:pStyle w:val="Heading3"/>
      </w:pPr>
      <w:bookmarkStart w:id="54" w:name="_Toc37254773"/>
      <w:r>
        <w:t>Delete</w:t>
      </w:r>
      <w:bookmarkEnd w:id="54"/>
    </w:p>
    <w:p w14:paraId="7667353D" w14:textId="62CB3880" w:rsidR="00DA4F05" w:rsidRDefault="00E713A5">
      <w:r>
        <w:t>This option from the edit menu is a row operation where all the rows are affected.</w:t>
      </w:r>
    </w:p>
    <w:p w14:paraId="30DF27FC" w14:textId="3357FF72" w:rsidR="00E713A5" w:rsidRDefault="00E713A5" w:rsidP="00E713A5">
      <w:pPr>
        <w:pStyle w:val="Heading3"/>
      </w:pPr>
      <w:bookmarkStart w:id="55" w:name="_Toc37254774"/>
      <w:r>
        <w:t>Copy</w:t>
      </w:r>
      <w:bookmarkEnd w:id="55"/>
    </w:p>
    <w:p w14:paraId="0E8FF33D" w14:textId="5D934153" w:rsidR="003B3023" w:rsidRDefault="00C5382A" w:rsidP="00E713A5">
      <w:r>
        <w:t>This option from the edit menu will allow the user to copy any column</w:t>
      </w:r>
      <w:r w:rsidR="003B3023">
        <w:t xml:space="preserve"> or row</w:t>
      </w:r>
      <w:r>
        <w:t xml:space="preserve"> they select in order to </w:t>
      </w:r>
      <w:r w:rsidR="00D134DA">
        <w:t>change the position of that column</w:t>
      </w:r>
      <w:r w:rsidR="003B3023">
        <w:t xml:space="preserve"> or row.</w:t>
      </w:r>
    </w:p>
    <w:p w14:paraId="63D6244E" w14:textId="77777777" w:rsidR="005B7CCA" w:rsidRDefault="005B7CCA" w:rsidP="005B7CCA">
      <w:pPr>
        <w:pStyle w:val="Heading3"/>
      </w:pPr>
      <w:bookmarkStart w:id="56" w:name="_Toc37254775"/>
      <w:r>
        <w:t>Paste</w:t>
      </w:r>
      <w:bookmarkEnd w:id="56"/>
    </w:p>
    <w:p w14:paraId="753DEDBB" w14:textId="03BC8109" w:rsidR="005B7CCA" w:rsidRDefault="005B7CCA" w:rsidP="00E713A5">
      <w:r>
        <w:t>This option from the edit menu will allow the user to paste whatever they copied beforehand to wherever they selected.</w:t>
      </w:r>
    </w:p>
    <w:p w14:paraId="30BED828" w14:textId="0B483EBB" w:rsidR="003B3023" w:rsidRDefault="003B3023" w:rsidP="003B3023">
      <w:pPr>
        <w:pStyle w:val="Heading3"/>
      </w:pPr>
      <w:bookmarkStart w:id="57" w:name="_Toc37254776"/>
      <w:r>
        <w:t>Drag</w:t>
      </w:r>
      <w:r w:rsidR="003259F7">
        <w:t xml:space="preserve"> and Drop</w:t>
      </w:r>
      <w:bookmarkEnd w:id="57"/>
    </w:p>
    <w:p w14:paraId="454C3B27" w14:textId="3BE1AD52" w:rsidR="003B3023" w:rsidRDefault="003B3023" w:rsidP="003B3023">
      <w:r>
        <w:t xml:space="preserve">An additional functionality where if the user does not want to copy and paste, they </w:t>
      </w:r>
      <w:commentRangeStart w:id="58"/>
      <w:commentRangeStart w:id="59"/>
      <w:r>
        <w:t xml:space="preserve">can drag and drop whatever </w:t>
      </w:r>
      <w:r w:rsidR="001D59BD">
        <w:t xml:space="preserve">column </w:t>
      </w:r>
      <w:r>
        <w:t>they want</w:t>
      </w:r>
      <w:r w:rsidR="003259F7">
        <w:t>.</w:t>
      </w:r>
      <w:commentRangeEnd w:id="58"/>
      <w:r w:rsidR="00964673">
        <w:rPr>
          <w:rStyle w:val="CommentReference"/>
        </w:rPr>
        <w:commentReference w:id="58"/>
      </w:r>
      <w:commentRangeEnd w:id="59"/>
      <w:r w:rsidR="001D59BD">
        <w:rPr>
          <w:rStyle w:val="CommentReference"/>
        </w:rPr>
        <w:commentReference w:id="59"/>
      </w:r>
    </w:p>
    <w:p w14:paraId="5D08248B" w14:textId="0C814D76" w:rsidR="005B7CCA" w:rsidRDefault="009F1D87" w:rsidP="005B7CCA">
      <w:pPr>
        <w:pStyle w:val="Heading3"/>
      </w:pPr>
      <w:bookmarkStart w:id="60" w:name="_Toc37254777"/>
      <w:r>
        <w:t>Undo</w:t>
      </w:r>
      <w:bookmarkEnd w:id="60"/>
    </w:p>
    <w:p w14:paraId="57855067" w14:textId="53268A1D" w:rsidR="009F1D87" w:rsidRDefault="009F1D87" w:rsidP="009F1D87">
      <w:r>
        <w:t xml:space="preserve">This option from the edit menu is </w:t>
      </w:r>
      <w:r w:rsidR="000B460B">
        <w:t>any operation that affects the data. If a certain action affects the data, the user will be able to select undo in order to revert back.</w:t>
      </w:r>
    </w:p>
    <w:p w14:paraId="6E2EC11B" w14:textId="599D8B78" w:rsidR="000B460B" w:rsidRDefault="00E259CB" w:rsidP="000B460B">
      <w:pPr>
        <w:pStyle w:val="Heading3"/>
      </w:pPr>
      <w:bookmarkStart w:id="61" w:name="_Toc37254778"/>
      <w:r>
        <w:t>Highlighting</w:t>
      </w:r>
      <w:bookmarkEnd w:id="61"/>
      <w:r>
        <w:t xml:space="preserve"> </w:t>
      </w:r>
    </w:p>
    <w:p w14:paraId="0BFC6B24" w14:textId="1E20A0AF" w:rsidR="00E259CB" w:rsidRPr="00E259CB" w:rsidRDefault="00E259CB" w:rsidP="00E259CB">
      <w:r>
        <w:t xml:space="preserve">For this functionality, duplicate rows will be highlighted in yellow and any fields that are violating field constraints that </w:t>
      </w:r>
      <w:r w:rsidR="00F7376D">
        <w:t>were specified in the database description file will be highlighted in red.</w:t>
      </w:r>
    </w:p>
    <w:p w14:paraId="238C94CF" w14:textId="77777777" w:rsidR="00941D93" w:rsidRDefault="00941D93">
      <w:pPr>
        <w:pStyle w:val="Heading1"/>
      </w:pPr>
      <w:bookmarkStart w:id="62" w:name="_Toc37254779"/>
      <w:r>
        <w:lastRenderedPageBreak/>
        <w:t>Testing Approach</w:t>
      </w:r>
      <w:bookmarkEnd w:id="62"/>
    </w:p>
    <w:p w14:paraId="63358F68" w14:textId="77777777" w:rsidR="00941D93" w:rsidRDefault="00941D93"/>
    <w:p w14:paraId="76AB3DB9" w14:textId="0864C6DA" w:rsidR="00196234" w:rsidRDefault="00196234" w:rsidP="00B34944">
      <w:r>
        <w:t xml:space="preserve">The following tests are Black Box tests that focuses on the </w:t>
      </w:r>
      <w:r w:rsidR="000D3762">
        <w:t xml:space="preserve">edit menu operations. </w:t>
      </w:r>
      <w:r w:rsidR="006E4411">
        <w:t xml:space="preserve">This section’s purpose is to list all the test that are going to be performed. </w:t>
      </w:r>
      <w:r w:rsidR="00A819FA">
        <w:t>Table 1</w:t>
      </w:r>
      <w:r w:rsidR="000D3762">
        <w:t xml:space="preserve"> will display </w:t>
      </w:r>
      <w:r w:rsidR="00786FC5">
        <w:t>the plan for testing</w:t>
      </w:r>
      <w:r w:rsidR="000D3762">
        <w:t>. Each</w:t>
      </w:r>
      <w:r w:rsidR="00786FC5">
        <w:t xml:space="preserve"> test listed</w:t>
      </w:r>
      <w:r w:rsidR="000D3762">
        <w:t xml:space="preserve"> will be categorized </w:t>
      </w:r>
      <w:r w:rsidR="004378F2">
        <w:t>in criticality</w:t>
      </w:r>
      <w:r w:rsidR="00CF67DC">
        <w:t xml:space="preserve"> </w:t>
      </w:r>
      <w:r w:rsidR="009847E0">
        <w:t>of High, Medium, or Low</w:t>
      </w:r>
      <w:r w:rsidR="00150637">
        <w:t>.</w:t>
      </w:r>
      <w:r w:rsidR="009847E0">
        <w:t xml:space="preserve"> </w:t>
      </w:r>
      <w:r w:rsidR="00A819FA">
        <w:t xml:space="preserve">The test cases will be based on what was described in section 2 and further explained in section 4. </w:t>
      </w:r>
    </w:p>
    <w:p w14:paraId="4EB5925F" w14:textId="77777777" w:rsidR="009069AE" w:rsidRDefault="009069AE">
      <w:pPr>
        <w:pStyle w:val="ListBullet"/>
        <w:numPr>
          <w:ilvl w:val="0"/>
          <w:numId w:val="0"/>
        </w:numPr>
        <w:ind w:left="576" w:hanging="360"/>
      </w:pPr>
    </w:p>
    <w:p w14:paraId="26BD25AC" w14:textId="77777777" w:rsidR="009069AE" w:rsidRDefault="009069AE" w:rsidP="009069AE">
      <w:pPr>
        <w:pStyle w:val="Caption"/>
        <w:keepNext/>
      </w:pPr>
      <w:bookmarkStart w:id="63" w:name="_Ref234215049"/>
      <w:r>
        <w:t>Table 1: Test Plan</w:t>
      </w:r>
      <w:bookmarkEnd w:id="63"/>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4764"/>
        <w:gridCol w:w="2416"/>
      </w:tblGrid>
      <w:tr w:rsidR="007A4335" w14:paraId="257D6BC2" w14:textId="77777777" w:rsidTr="009162F5">
        <w:trPr>
          <w:trHeight w:val="360"/>
        </w:trPr>
        <w:tc>
          <w:tcPr>
            <w:tcW w:w="9306" w:type="dxa"/>
            <w:gridSpan w:val="3"/>
            <w:shd w:val="clear" w:color="auto" w:fill="E0E0E0"/>
          </w:tcPr>
          <w:p w14:paraId="415B052F" w14:textId="77777777" w:rsidR="007A4335" w:rsidRDefault="007A4335" w:rsidP="009162F5">
            <w:pPr>
              <w:jc w:val="center"/>
              <w:rPr>
                <w:b/>
              </w:rPr>
            </w:pPr>
          </w:p>
          <w:p w14:paraId="5BE2C3C6" w14:textId="60B37423" w:rsidR="007A4335" w:rsidRDefault="007A4335" w:rsidP="009162F5">
            <w:pPr>
              <w:jc w:val="center"/>
              <w:rPr>
                <w:b/>
              </w:rPr>
            </w:pPr>
            <w:r>
              <w:rPr>
                <w:b/>
              </w:rPr>
              <w:t xml:space="preserve">TEST SUITE </w:t>
            </w:r>
            <w:r w:rsidR="00F7376D">
              <w:rPr>
                <w:b/>
              </w:rPr>
              <w:t>1</w:t>
            </w:r>
          </w:p>
        </w:tc>
      </w:tr>
      <w:tr w:rsidR="007A4335" w14:paraId="48179C00" w14:textId="77777777" w:rsidTr="009162F5">
        <w:trPr>
          <w:trHeight w:val="360"/>
        </w:trPr>
        <w:tc>
          <w:tcPr>
            <w:tcW w:w="2290" w:type="dxa"/>
            <w:shd w:val="clear" w:color="auto" w:fill="auto"/>
          </w:tcPr>
          <w:p w14:paraId="579BA95F" w14:textId="77777777" w:rsidR="007A4335" w:rsidRDefault="007A4335" w:rsidP="009162F5">
            <w:pPr>
              <w:jc w:val="center"/>
              <w:rPr>
                <w:b/>
              </w:rPr>
            </w:pPr>
            <w:r>
              <w:rPr>
                <w:b/>
              </w:rPr>
              <w:t>Description of Test Suite</w:t>
            </w:r>
          </w:p>
        </w:tc>
        <w:tc>
          <w:tcPr>
            <w:tcW w:w="7016" w:type="dxa"/>
            <w:gridSpan w:val="2"/>
            <w:shd w:val="clear" w:color="auto" w:fill="auto"/>
          </w:tcPr>
          <w:p w14:paraId="09BD8EB0" w14:textId="398A2656" w:rsidR="007A4335" w:rsidRDefault="00A819FA" w:rsidP="009162F5">
            <w:pPr>
              <w:jc w:val="center"/>
              <w:rPr>
                <w:b/>
              </w:rPr>
            </w:pPr>
            <w:r>
              <w:rPr>
                <w:b/>
              </w:rPr>
              <w:t xml:space="preserve">This test suite will </w:t>
            </w:r>
            <w:r w:rsidR="00786FC5">
              <w:rPr>
                <w:b/>
              </w:rPr>
              <w:t xml:space="preserve">test the principle </w:t>
            </w:r>
            <w:r w:rsidR="00235ACD">
              <w:rPr>
                <w:b/>
              </w:rPr>
              <w:t>functionalities of the Edit Menu options that are displayed in the database editor tool.</w:t>
            </w:r>
          </w:p>
        </w:tc>
      </w:tr>
      <w:tr w:rsidR="007A4335" w14:paraId="3098AD30" w14:textId="77777777" w:rsidTr="00013402">
        <w:trPr>
          <w:trHeight w:val="360"/>
        </w:trPr>
        <w:tc>
          <w:tcPr>
            <w:tcW w:w="2290" w:type="dxa"/>
            <w:shd w:val="clear" w:color="auto" w:fill="E0E0E0"/>
          </w:tcPr>
          <w:p w14:paraId="4CC89054" w14:textId="77777777" w:rsidR="007A4335" w:rsidRDefault="007A4335" w:rsidP="009162F5">
            <w:pPr>
              <w:jc w:val="center"/>
              <w:rPr>
                <w:b/>
              </w:rPr>
            </w:pPr>
            <w:r>
              <w:rPr>
                <w:b/>
              </w:rPr>
              <w:t>Test Case Identifier</w:t>
            </w:r>
          </w:p>
        </w:tc>
        <w:tc>
          <w:tcPr>
            <w:tcW w:w="5378" w:type="dxa"/>
            <w:shd w:val="clear" w:color="auto" w:fill="E0E0E0"/>
          </w:tcPr>
          <w:p w14:paraId="4555C8AC" w14:textId="77777777" w:rsidR="007A4335" w:rsidRDefault="007A4335" w:rsidP="009162F5">
            <w:pPr>
              <w:jc w:val="center"/>
              <w:rPr>
                <w:b/>
              </w:rPr>
            </w:pPr>
            <w:r>
              <w:rPr>
                <w:b/>
              </w:rPr>
              <w:t>Objective</w:t>
            </w:r>
          </w:p>
        </w:tc>
        <w:tc>
          <w:tcPr>
            <w:tcW w:w="1638" w:type="dxa"/>
            <w:shd w:val="clear" w:color="auto" w:fill="E0E0E0"/>
          </w:tcPr>
          <w:p w14:paraId="07004661" w14:textId="77777777" w:rsidR="007A4335" w:rsidRDefault="00013402" w:rsidP="009162F5">
            <w:pPr>
              <w:jc w:val="center"/>
              <w:rPr>
                <w:b/>
              </w:rPr>
            </w:pPr>
            <w:r>
              <w:rPr>
                <w:b/>
              </w:rPr>
              <w:t>Criticality</w:t>
            </w:r>
          </w:p>
        </w:tc>
      </w:tr>
      <w:tr w:rsidR="007A4335" w14:paraId="6EC8D204" w14:textId="77777777" w:rsidTr="00013402">
        <w:trPr>
          <w:trHeight w:val="378"/>
        </w:trPr>
        <w:tc>
          <w:tcPr>
            <w:tcW w:w="2290" w:type="dxa"/>
          </w:tcPr>
          <w:p w14:paraId="6C38DBE2" w14:textId="7B273199" w:rsidR="007A4335" w:rsidRDefault="00235ACD" w:rsidP="009162F5">
            <w:pPr>
              <w:jc w:val="center"/>
            </w:pPr>
            <w:r>
              <w:t>Test Case 1</w:t>
            </w:r>
          </w:p>
        </w:tc>
        <w:tc>
          <w:tcPr>
            <w:tcW w:w="5378" w:type="dxa"/>
            <w:shd w:val="clear" w:color="auto" w:fill="auto"/>
          </w:tcPr>
          <w:p w14:paraId="5C5857F3" w14:textId="6E304138" w:rsidR="007A4335" w:rsidRDefault="00290CC4" w:rsidP="009162F5">
            <w:pPr>
              <w:jc w:val="center"/>
              <w:rPr>
                <w:b/>
              </w:rPr>
            </w:pPr>
            <w:r>
              <w:rPr>
                <w:b/>
              </w:rPr>
              <w:t>Test the functionality of Insert</w:t>
            </w:r>
            <w:r w:rsidR="00D91FDC">
              <w:rPr>
                <w:b/>
              </w:rPr>
              <w:t xml:space="preserve"> </w:t>
            </w:r>
            <w:r w:rsidR="00E14EE9">
              <w:rPr>
                <w:b/>
              </w:rPr>
              <w:t>and observe how it</w:t>
            </w:r>
            <w:r w:rsidR="00D91FDC">
              <w:rPr>
                <w:b/>
              </w:rPr>
              <w:t xml:space="preserve"> affect</w:t>
            </w:r>
            <w:r w:rsidR="00E14EE9">
              <w:rPr>
                <w:b/>
              </w:rPr>
              <w:t>s</w:t>
            </w:r>
            <w:r w:rsidR="00D91FDC">
              <w:rPr>
                <w:b/>
              </w:rPr>
              <w:t xml:space="preserve"> all rows and columns</w:t>
            </w:r>
          </w:p>
        </w:tc>
        <w:tc>
          <w:tcPr>
            <w:tcW w:w="1638" w:type="dxa"/>
            <w:shd w:val="clear" w:color="auto" w:fill="auto"/>
          </w:tcPr>
          <w:p w14:paraId="4432E004" w14:textId="71793855" w:rsidR="007A4335" w:rsidRDefault="00D91FDC" w:rsidP="009162F5">
            <w:pPr>
              <w:jc w:val="center"/>
              <w:rPr>
                <w:b/>
              </w:rPr>
            </w:pPr>
            <w:r>
              <w:rPr>
                <w:b/>
              </w:rPr>
              <w:t>High</w:t>
            </w:r>
          </w:p>
        </w:tc>
      </w:tr>
      <w:tr w:rsidR="007A4335" w14:paraId="73C4188B" w14:textId="77777777" w:rsidTr="00013402">
        <w:trPr>
          <w:trHeight w:val="378"/>
        </w:trPr>
        <w:tc>
          <w:tcPr>
            <w:tcW w:w="2290" w:type="dxa"/>
          </w:tcPr>
          <w:p w14:paraId="292DD81E" w14:textId="76132D1E" w:rsidR="007A4335" w:rsidRDefault="00D91FDC" w:rsidP="009162F5">
            <w:pPr>
              <w:jc w:val="center"/>
            </w:pPr>
            <w:r>
              <w:t xml:space="preserve">Test Case 2 </w:t>
            </w:r>
          </w:p>
        </w:tc>
        <w:tc>
          <w:tcPr>
            <w:tcW w:w="5378" w:type="dxa"/>
            <w:shd w:val="clear" w:color="auto" w:fill="auto"/>
          </w:tcPr>
          <w:p w14:paraId="5EC8C9B1" w14:textId="7573CDFF" w:rsidR="007A4335" w:rsidRDefault="00D91FDC" w:rsidP="009162F5">
            <w:pPr>
              <w:jc w:val="center"/>
              <w:rPr>
                <w:b/>
              </w:rPr>
            </w:pPr>
            <w:r>
              <w:rPr>
                <w:b/>
              </w:rPr>
              <w:t xml:space="preserve">Test the functionality of </w:t>
            </w:r>
            <w:r w:rsidR="00E14EE9">
              <w:rPr>
                <w:b/>
              </w:rPr>
              <w:t>Delete</w:t>
            </w:r>
            <w:r>
              <w:rPr>
                <w:b/>
              </w:rPr>
              <w:t xml:space="preserve"> </w:t>
            </w:r>
            <w:r w:rsidR="00E14EE9">
              <w:rPr>
                <w:b/>
              </w:rPr>
              <w:t>and observe how it affects all rows and columns</w:t>
            </w:r>
          </w:p>
        </w:tc>
        <w:tc>
          <w:tcPr>
            <w:tcW w:w="1638" w:type="dxa"/>
            <w:shd w:val="clear" w:color="auto" w:fill="auto"/>
          </w:tcPr>
          <w:p w14:paraId="57EE807D" w14:textId="125E2A47" w:rsidR="007A4335" w:rsidRDefault="00E14EE9" w:rsidP="009162F5">
            <w:pPr>
              <w:jc w:val="center"/>
              <w:rPr>
                <w:b/>
              </w:rPr>
            </w:pPr>
            <w:r>
              <w:rPr>
                <w:b/>
              </w:rPr>
              <w:t>High</w:t>
            </w:r>
          </w:p>
        </w:tc>
      </w:tr>
      <w:tr w:rsidR="00E14EE9" w14:paraId="641C6FF8" w14:textId="77777777" w:rsidTr="00013402">
        <w:trPr>
          <w:trHeight w:val="378"/>
        </w:trPr>
        <w:tc>
          <w:tcPr>
            <w:tcW w:w="2290" w:type="dxa"/>
          </w:tcPr>
          <w:p w14:paraId="2B1FEF8A" w14:textId="237008D5" w:rsidR="00E14EE9" w:rsidRDefault="00E14EE9" w:rsidP="009162F5">
            <w:pPr>
              <w:jc w:val="center"/>
            </w:pPr>
            <w:r>
              <w:t>Test Case 3</w:t>
            </w:r>
          </w:p>
        </w:tc>
        <w:tc>
          <w:tcPr>
            <w:tcW w:w="5378" w:type="dxa"/>
            <w:shd w:val="clear" w:color="auto" w:fill="auto"/>
          </w:tcPr>
          <w:p w14:paraId="033557D4" w14:textId="480E400E" w:rsidR="00E14EE9" w:rsidRDefault="00516EA7" w:rsidP="009162F5">
            <w:pPr>
              <w:jc w:val="center"/>
              <w:rPr>
                <w:b/>
              </w:rPr>
            </w:pPr>
            <w:r>
              <w:rPr>
                <w:b/>
              </w:rPr>
              <w:t xml:space="preserve">Test if the copy and </w:t>
            </w:r>
            <w:r w:rsidR="006B7130">
              <w:rPr>
                <w:b/>
              </w:rPr>
              <w:t>paste</w:t>
            </w:r>
            <w:r>
              <w:rPr>
                <w:b/>
              </w:rPr>
              <w:t xml:space="preserve"> options </w:t>
            </w:r>
            <w:r w:rsidR="006B7130">
              <w:rPr>
                <w:b/>
              </w:rPr>
              <w:t>to confirm that they work together</w:t>
            </w:r>
          </w:p>
        </w:tc>
        <w:tc>
          <w:tcPr>
            <w:tcW w:w="1638" w:type="dxa"/>
            <w:shd w:val="clear" w:color="auto" w:fill="auto"/>
          </w:tcPr>
          <w:p w14:paraId="30771990" w14:textId="52225EF7" w:rsidR="001D59BD" w:rsidRDefault="006B7130" w:rsidP="009162F5">
            <w:pPr>
              <w:jc w:val="center"/>
              <w:rPr>
                <w:b/>
              </w:rPr>
            </w:pPr>
            <w:commentRangeStart w:id="64"/>
            <w:commentRangeStart w:id="65"/>
            <w:del w:id="66" w:author="Medina, Stephanie" w:date="2020-04-13T16:37:00Z">
              <w:r w:rsidDel="001D59BD">
                <w:rPr>
                  <w:b/>
                </w:rPr>
                <w:delText>Low</w:delText>
              </w:r>
              <w:commentRangeEnd w:id="64"/>
              <w:r w:rsidR="007C025C" w:rsidRPr="001D59BD" w:rsidDel="001D59BD">
                <w:rPr>
                  <w:b/>
                </w:rPr>
                <w:commentReference w:id="64"/>
              </w:r>
              <w:commentRangeEnd w:id="65"/>
              <w:r w:rsidR="001D59BD" w:rsidRPr="001D59BD" w:rsidDel="001D59BD">
                <w:rPr>
                  <w:b/>
                </w:rPr>
                <w:commentReference w:id="65"/>
              </w:r>
            </w:del>
            <w:ins w:id="67" w:author="Medina, Stephanie" w:date="2020-04-13T16:36:00Z">
              <w:r w:rsidR="001D59BD" w:rsidRPr="001D59BD">
                <w:rPr>
                  <w:b/>
                </w:rPr>
                <w:t>High</w:t>
              </w:r>
            </w:ins>
          </w:p>
        </w:tc>
      </w:tr>
      <w:tr w:rsidR="006B7130" w14:paraId="12F430B6" w14:textId="77777777" w:rsidTr="00013402">
        <w:trPr>
          <w:trHeight w:val="378"/>
        </w:trPr>
        <w:tc>
          <w:tcPr>
            <w:tcW w:w="2290" w:type="dxa"/>
          </w:tcPr>
          <w:p w14:paraId="67503099" w14:textId="76EE7B18" w:rsidR="006B7130" w:rsidRDefault="006B7130" w:rsidP="009162F5">
            <w:pPr>
              <w:jc w:val="center"/>
            </w:pPr>
            <w:r>
              <w:t>Test Case 4</w:t>
            </w:r>
          </w:p>
        </w:tc>
        <w:tc>
          <w:tcPr>
            <w:tcW w:w="5378" w:type="dxa"/>
            <w:shd w:val="clear" w:color="auto" w:fill="auto"/>
          </w:tcPr>
          <w:p w14:paraId="0A65425D" w14:textId="6AA277BC" w:rsidR="006B7130" w:rsidRDefault="006A1203" w:rsidP="009162F5">
            <w:pPr>
              <w:jc w:val="center"/>
              <w:rPr>
                <w:b/>
              </w:rPr>
            </w:pPr>
            <w:r>
              <w:rPr>
                <w:b/>
              </w:rPr>
              <w:t>Test the drag and drop functionality to make sure data is not affected</w:t>
            </w:r>
          </w:p>
        </w:tc>
        <w:tc>
          <w:tcPr>
            <w:tcW w:w="1638" w:type="dxa"/>
            <w:shd w:val="clear" w:color="auto" w:fill="auto"/>
          </w:tcPr>
          <w:p w14:paraId="69AFA906" w14:textId="59F8AA10" w:rsidR="006B7130" w:rsidRDefault="00313DC7" w:rsidP="009162F5">
            <w:pPr>
              <w:jc w:val="center"/>
              <w:rPr>
                <w:b/>
              </w:rPr>
            </w:pPr>
            <w:r>
              <w:rPr>
                <w:b/>
              </w:rPr>
              <w:t>Low</w:t>
            </w:r>
          </w:p>
        </w:tc>
      </w:tr>
      <w:tr w:rsidR="00313DC7" w14:paraId="3279B78A" w14:textId="77777777" w:rsidTr="00013402">
        <w:trPr>
          <w:trHeight w:val="378"/>
        </w:trPr>
        <w:tc>
          <w:tcPr>
            <w:tcW w:w="2290" w:type="dxa"/>
          </w:tcPr>
          <w:p w14:paraId="7F2DAEE2" w14:textId="22132FC4" w:rsidR="00313DC7" w:rsidRDefault="00313DC7" w:rsidP="009162F5">
            <w:pPr>
              <w:jc w:val="center"/>
            </w:pPr>
            <w:r>
              <w:t>Test Case 5</w:t>
            </w:r>
          </w:p>
        </w:tc>
        <w:tc>
          <w:tcPr>
            <w:tcW w:w="5378" w:type="dxa"/>
            <w:shd w:val="clear" w:color="auto" w:fill="auto"/>
          </w:tcPr>
          <w:p w14:paraId="169B016D" w14:textId="14973B4A" w:rsidR="00313DC7" w:rsidRDefault="007A3D82" w:rsidP="009162F5">
            <w:pPr>
              <w:jc w:val="center"/>
              <w:rPr>
                <w:b/>
              </w:rPr>
            </w:pPr>
            <w:r>
              <w:rPr>
                <w:b/>
              </w:rPr>
              <w:t>Test</w:t>
            </w:r>
            <w:r w:rsidR="00F97494">
              <w:rPr>
                <w:b/>
              </w:rPr>
              <w:t xml:space="preserve"> a scenario where the column header is trying to be </w:t>
            </w:r>
            <w:r w:rsidR="00B536BB">
              <w:rPr>
                <w:b/>
              </w:rPr>
              <w:t>modified</w:t>
            </w:r>
          </w:p>
        </w:tc>
        <w:tc>
          <w:tcPr>
            <w:tcW w:w="1638" w:type="dxa"/>
            <w:shd w:val="clear" w:color="auto" w:fill="auto"/>
          </w:tcPr>
          <w:p w14:paraId="539266AC" w14:textId="42050498" w:rsidR="00313DC7" w:rsidRDefault="00B536BB" w:rsidP="009162F5">
            <w:pPr>
              <w:jc w:val="center"/>
              <w:rPr>
                <w:b/>
              </w:rPr>
            </w:pPr>
            <w:commentRangeStart w:id="68"/>
            <w:commentRangeStart w:id="69"/>
            <w:del w:id="70" w:author="Medina, Stephanie" w:date="2020-04-13T16:37:00Z">
              <w:r w:rsidDel="001D59BD">
                <w:rPr>
                  <w:b/>
                </w:rPr>
                <w:delText>Medium</w:delText>
              </w:r>
              <w:commentRangeEnd w:id="68"/>
              <w:r w:rsidR="007C025C" w:rsidDel="001D59BD">
                <w:rPr>
                  <w:rStyle w:val="CommentReference"/>
                </w:rPr>
                <w:commentReference w:id="68"/>
              </w:r>
            </w:del>
            <w:commentRangeEnd w:id="69"/>
            <w:ins w:id="71" w:author="Medina, Stephanie" w:date="2020-04-13T16:37:00Z">
              <w:r w:rsidR="001D59BD">
                <w:rPr>
                  <w:b/>
                </w:rPr>
                <w:t xml:space="preserve"> Low</w:t>
              </w:r>
            </w:ins>
            <w:del w:id="72" w:author="Medina, Stephanie" w:date="2020-04-13T16:37:00Z">
              <w:r w:rsidR="001D59BD" w:rsidDel="001D59BD">
                <w:rPr>
                  <w:rStyle w:val="CommentReference"/>
                </w:rPr>
                <w:commentReference w:id="69"/>
              </w:r>
            </w:del>
          </w:p>
        </w:tc>
      </w:tr>
      <w:tr w:rsidR="00313DC7" w14:paraId="5C7897DF" w14:textId="77777777" w:rsidTr="00013402">
        <w:trPr>
          <w:trHeight w:val="378"/>
        </w:trPr>
        <w:tc>
          <w:tcPr>
            <w:tcW w:w="2290" w:type="dxa"/>
          </w:tcPr>
          <w:p w14:paraId="718265A6" w14:textId="54E1DE10" w:rsidR="00313DC7" w:rsidRDefault="00D07CE4" w:rsidP="009162F5">
            <w:pPr>
              <w:jc w:val="center"/>
            </w:pPr>
            <w:r>
              <w:t>~</w:t>
            </w:r>
            <w:r w:rsidR="00313DC7">
              <w:t>Test Case 6</w:t>
            </w:r>
          </w:p>
        </w:tc>
        <w:tc>
          <w:tcPr>
            <w:tcW w:w="5378" w:type="dxa"/>
            <w:shd w:val="clear" w:color="auto" w:fill="auto"/>
          </w:tcPr>
          <w:p w14:paraId="32828A9D" w14:textId="7A703838" w:rsidR="00313DC7" w:rsidRDefault="008F6E2B" w:rsidP="009162F5">
            <w:pPr>
              <w:jc w:val="center"/>
              <w:rPr>
                <w:b/>
              </w:rPr>
            </w:pPr>
            <w:r>
              <w:rPr>
                <w:b/>
              </w:rPr>
              <w:t>Test a scenario where data is affected, and the Undo option reverts those changes</w:t>
            </w:r>
          </w:p>
        </w:tc>
        <w:tc>
          <w:tcPr>
            <w:tcW w:w="1638" w:type="dxa"/>
            <w:shd w:val="clear" w:color="auto" w:fill="auto"/>
          </w:tcPr>
          <w:p w14:paraId="550C85DF" w14:textId="6AF904CE" w:rsidR="00313DC7" w:rsidRDefault="008F6E2B" w:rsidP="009162F5">
            <w:pPr>
              <w:jc w:val="center"/>
              <w:rPr>
                <w:b/>
              </w:rPr>
            </w:pPr>
            <w:r>
              <w:rPr>
                <w:b/>
              </w:rPr>
              <w:t>Medium</w:t>
            </w:r>
          </w:p>
        </w:tc>
      </w:tr>
      <w:tr w:rsidR="008F6E2B" w14:paraId="29420ECC" w14:textId="77777777" w:rsidTr="00013402">
        <w:trPr>
          <w:trHeight w:val="378"/>
        </w:trPr>
        <w:tc>
          <w:tcPr>
            <w:tcW w:w="2290" w:type="dxa"/>
          </w:tcPr>
          <w:p w14:paraId="6DE7761A" w14:textId="1A660F7F" w:rsidR="008F6E2B" w:rsidRDefault="005C5EED" w:rsidP="009162F5">
            <w:pPr>
              <w:jc w:val="center"/>
            </w:pPr>
            <w:r>
              <w:t>~</w:t>
            </w:r>
            <w:r w:rsidR="008F6E2B">
              <w:t>Test Case 7</w:t>
            </w:r>
          </w:p>
        </w:tc>
        <w:tc>
          <w:tcPr>
            <w:tcW w:w="5378" w:type="dxa"/>
            <w:shd w:val="clear" w:color="auto" w:fill="auto"/>
          </w:tcPr>
          <w:p w14:paraId="63AABC4E" w14:textId="682404D4" w:rsidR="008F6E2B" w:rsidRDefault="000839A8" w:rsidP="009162F5">
            <w:pPr>
              <w:jc w:val="center"/>
              <w:rPr>
                <w:b/>
              </w:rPr>
            </w:pPr>
            <w:r>
              <w:rPr>
                <w:b/>
              </w:rPr>
              <w:t>Test a scenario where data is duplicated and observe if it is highlighted yellow</w:t>
            </w:r>
          </w:p>
        </w:tc>
        <w:tc>
          <w:tcPr>
            <w:tcW w:w="1638" w:type="dxa"/>
            <w:shd w:val="clear" w:color="auto" w:fill="auto"/>
          </w:tcPr>
          <w:p w14:paraId="2806D5BA" w14:textId="3CB68B29" w:rsidR="008F6E2B" w:rsidRDefault="000839A8" w:rsidP="009162F5">
            <w:pPr>
              <w:jc w:val="center"/>
              <w:rPr>
                <w:b/>
              </w:rPr>
            </w:pPr>
            <w:r>
              <w:rPr>
                <w:b/>
              </w:rPr>
              <w:t>Low</w:t>
            </w:r>
          </w:p>
        </w:tc>
      </w:tr>
      <w:tr w:rsidR="000839A8" w14:paraId="37F1ABB8" w14:textId="77777777" w:rsidTr="00013402">
        <w:trPr>
          <w:trHeight w:val="378"/>
        </w:trPr>
        <w:tc>
          <w:tcPr>
            <w:tcW w:w="2290" w:type="dxa"/>
          </w:tcPr>
          <w:p w14:paraId="34B8952D" w14:textId="28F67D18" w:rsidR="000839A8" w:rsidRDefault="000839A8" w:rsidP="009162F5">
            <w:pPr>
              <w:jc w:val="center"/>
            </w:pPr>
            <w:r>
              <w:t xml:space="preserve">Test Case 8 </w:t>
            </w:r>
          </w:p>
        </w:tc>
        <w:tc>
          <w:tcPr>
            <w:tcW w:w="5378" w:type="dxa"/>
            <w:shd w:val="clear" w:color="auto" w:fill="auto"/>
          </w:tcPr>
          <w:p w14:paraId="283FB657" w14:textId="7EF4A339" w:rsidR="000839A8" w:rsidRDefault="002B29F6" w:rsidP="009162F5">
            <w:pPr>
              <w:jc w:val="center"/>
              <w:rPr>
                <w:b/>
              </w:rPr>
            </w:pPr>
            <w:r>
              <w:rPr>
                <w:b/>
              </w:rPr>
              <w:t xml:space="preserve">Test a scenario where </w:t>
            </w:r>
            <w:r w:rsidR="00CD28FC">
              <w:rPr>
                <w:b/>
              </w:rPr>
              <w:t>field constraints are being violated and observe if is highlighted red</w:t>
            </w:r>
          </w:p>
        </w:tc>
        <w:tc>
          <w:tcPr>
            <w:tcW w:w="1638" w:type="dxa"/>
            <w:shd w:val="clear" w:color="auto" w:fill="auto"/>
          </w:tcPr>
          <w:p w14:paraId="2F42FD06" w14:textId="0AC47F31" w:rsidR="000839A8" w:rsidRDefault="00CD28FC" w:rsidP="009162F5">
            <w:pPr>
              <w:jc w:val="center"/>
              <w:rPr>
                <w:b/>
              </w:rPr>
            </w:pPr>
            <w:r>
              <w:rPr>
                <w:b/>
              </w:rPr>
              <w:t>High</w:t>
            </w:r>
          </w:p>
        </w:tc>
      </w:tr>
    </w:tbl>
    <w:p w14:paraId="44EE843B" w14:textId="77777777" w:rsidR="009069AE" w:rsidRDefault="009069AE" w:rsidP="009069AE"/>
    <w:p w14:paraId="0D53AF77" w14:textId="77777777" w:rsidR="009069AE" w:rsidRDefault="009069AE" w:rsidP="009069AE"/>
    <w:p w14:paraId="5E7F2E83" w14:textId="77777777" w:rsidR="009069AE" w:rsidRDefault="009069AE" w:rsidP="009069AE"/>
    <w:p w14:paraId="50283FF7" w14:textId="77777777" w:rsidR="009069AE" w:rsidRPr="00130598" w:rsidRDefault="009069AE" w:rsidP="009069AE">
      <w:pPr>
        <w:pStyle w:val="ListBullet"/>
        <w:numPr>
          <w:ilvl w:val="0"/>
          <w:numId w:val="0"/>
        </w:numPr>
        <w:ind w:left="576" w:hanging="360"/>
      </w:pPr>
    </w:p>
    <w:p w14:paraId="332AC18B" w14:textId="56F0EF5B" w:rsidR="009069AE" w:rsidRDefault="00D07CE4">
      <w:pPr>
        <w:pStyle w:val="ListBullet"/>
        <w:numPr>
          <w:ilvl w:val="0"/>
          <w:numId w:val="0"/>
        </w:numPr>
        <w:ind w:left="576" w:hanging="360"/>
      </w:pPr>
      <w:commentRangeStart w:id="73"/>
      <w:commentRangeStart w:id="74"/>
      <w:r>
        <w:t xml:space="preserve">~ NOTE: This </w:t>
      </w:r>
      <w:del w:id="75" w:author="Medina, Stephanie" w:date="2020-04-13T16:37:00Z">
        <w:r w:rsidDel="001D59BD">
          <w:delText>test case</w:delText>
        </w:r>
      </w:del>
      <w:ins w:id="76" w:author="Medina, Stephanie" w:date="2020-04-13T16:37:00Z">
        <w:r w:rsidR="001D59BD">
          <w:t>Test Case 6</w:t>
        </w:r>
      </w:ins>
      <w:r>
        <w:t xml:space="preserve"> is recommended to test after </w:t>
      </w:r>
      <w:r w:rsidR="00602227">
        <w:t>either one of the following test cases:</w:t>
      </w:r>
    </w:p>
    <w:p w14:paraId="09A8E172" w14:textId="4689A220" w:rsidR="00602227" w:rsidRDefault="00602227">
      <w:pPr>
        <w:pStyle w:val="ListBullet"/>
        <w:numPr>
          <w:ilvl w:val="0"/>
          <w:numId w:val="0"/>
        </w:numPr>
        <w:ind w:left="576" w:hanging="360"/>
      </w:pPr>
      <w:r>
        <w:t>Test Case 1</w:t>
      </w:r>
    </w:p>
    <w:p w14:paraId="291D7D38" w14:textId="4EB7AA4D" w:rsidR="00602227" w:rsidRDefault="00602227">
      <w:pPr>
        <w:pStyle w:val="ListBullet"/>
        <w:numPr>
          <w:ilvl w:val="0"/>
          <w:numId w:val="0"/>
        </w:numPr>
        <w:ind w:left="576" w:hanging="360"/>
      </w:pPr>
      <w:r>
        <w:t>Test Case 2</w:t>
      </w:r>
    </w:p>
    <w:p w14:paraId="40F0444E" w14:textId="796AA77F" w:rsidR="00602227" w:rsidRDefault="00602227">
      <w:pPr>
        <w:pStyle w:val="ListBullet"/>
        <w:numPr>
          <w:ilvl w:val="0"/>
          <w:numId w:val="0"/>
        </w:numPr>
        <w:ind w:left="576" w:hanging="360"/>
      </w:pPr>
      <w:r>
        <w:t>Test Case 3</w:t>
      </w:r>
    </w:p>
    <w:p w14:paraId="770D3A90" w14:textId="7EF2BAAC" w:rsidR="00602227" w:rsidRDefault="00602227">
      <w:pPr>
        <w:pStyle w:val="ListBullet"/>
        <w:numPr>
          <w:ilvl w:val="0"/>
          <w:numId w:val="0"/>
        </w:numPr>
        <w:ind w:left="576" w:hanging="360"/>
      </w:pPr>
      <w:r>
        <w:t>Test Case 4</w:t>
      </w:r>
      <w:commentRangeEnd w:id="73"/>
      <w:r w:rsidR="00343DE6">
        <w:rPr>
          <w:rStyle w:val="CommentReference"/>
        </w:rPr>
        <w:commentReference w:id="73"/>
      </w:r>
    </w:p>
    <w:p w14:paraId="287A82A5" w14:textId="77777777" w:rsidR="00602227" w:rsidRDefault="00602227">
      <w:pPr>
        <w:pStyle w:val="ListBullet"/>
        <w:numPr>
          <w:ilvl w:val="0"/>
          <w:numId w:val="0"/>
        </w:numPr>
        <w:ind w:left="576" w:hanging="360"/>
      </w:pPr>
    </w:p>
    <w:p w14:paraId="30986C93" w14:textId="562C667E" w:rsidR="00602227" w:rsidRDefault="005C5EED" w:rsidP="001D4915">
      <w:pPr>
        <w:pStyle w:val="ListBullet"/>
        <w:numPr>
          <w:ilvl w:val="0"/>
          <w:numId w:val="0"/>
        </w:numPr>
        <w:ind w:left="180"/>
      </w:pPr>
      <w:commentRangeStart w:id="77"/>
      <w:commentRangeStart w:id="78"/>
      <w:r>
        <w:t xml:space="preserve">~ NOTE: This </w:t>
      </w:r>
      <w:del w:id="79" w:author="Medina, Stephanie" w:date="2020-04-13T16:37:00Z">
        <w:r w:rsidDel="001D59BD">
          <w:delText xml:space="preserve">test case </w:delText>
        </w:r>
      </w:del>
      <w:ins w:id="80" w:author="Medina, Stephanie" w:date="2020-04-13T16:37:00Z">
        <w:r w:rsidR="001D59BD">
          <w:t xml:space="preserve"> Test Case 7 </w:t>
        </w:r>
      </w:ins>
      <w:r>
        <w:t>is recommended to test after Test Case 3 due to the copy and paste function being</w:t>
      </w:r>
      <w:r w:rsidR="001D4915">
        <w:t xml:space="preserve"> able to assist with this. </w:t>
      </w:r>
      <w:commentRangeEnd w:id="77"/>
      <w:r w:rsidR="00343DE6">
        <w:rPr>
          <w:rStyle w:val="CommentReference"/>
        </w:rPr>
        <w:commentReference w:id="77"/>
      </w:r>
      <w:commentRangeEnd w:id="74"/>
      <w:commentRangeEnd w:id="78"/>
      <w:r w:rsidR="00020FF4">
        <w:rPr>
          <w:rStyle w:val="CommentReference"/>
        </w:rPr>
        <w:commentReference w:id="78"/>
      </w:r>
      <w:r w:rsidR="00343DE6">
        <w:rPr>
          <w:rStyle w:val="CommentReference"/>
        </w:rPr>
        <w:commentReference w:id="74"/>
      </w:r>
    </w:p>
    <w:p w14:paraId="0A4FD109" w14:textId="77777777" w:rsidR="00941D93" w:rsidRDefault="00941D93">
      <w:pPr>
        <w:pStyle w:val="Heading1"/>
      </w:pPr>
      <w:bookmarkStart w:id="81" w:name="_Toc37254780"/>
      <w:r>
        <w:lastRenderedPageBreak/>
        <w:t>Test XX</w:t>
      </w:r>
      <w:bookmarkEnd w:id="81"/>
    </w:p>
    <w:p w14:paraId="3312EA16" w14:textId="2B91423C" w:rsidR="00941D93" w:rsidRDefault="00941D93">
      <w:r>
        <w:t>The purpose of this section is to:</w:t>
      </w:r>
    </w:p>
    <w:p w14:paraId="77AB2116" w14:textId="77777777" w:rsidR="00941D93" w:rsidRDefault="00B34944" w:rsidP="00B34944">
      <w:pPr>
        <w:pStyle w:val="Paragraph"/>
        <w:numPr>
          <w:ilvl w:val="0"/>
          <w:numId w:val="12"/>
        </w:numPr>
      </w:pPr>
      <w:r>
        <w:t>document test input, specific test procedures, and outcomes.</w:t>
      </w:r>
    </w:p>
    <w:p w14:paraId="7B2133B0" w14:textId="77777777" w:rsidR="00941D93" w:rsidRDefault="00941D93">
      <w:pPr>
        <w:pStyle w:val="Paragraph"/>
        <w:numPr>
          <w:ilvl w:val="0"/>
          <w:numId w:val="12"/>
        </w:numPr>
      </w:pPr>
      <w:r>
        <w:t>establish test methods,</w:t>
      </w:r>
    </w:p>
    <w:p w14:paraId="1904787B" w14:textId="12E5A649" w:rsidR="001C4964" w:rsidRDefault="00941D93" w:rsidP="00B34944">
      <w:pPr>
        <w:pStyle w:val="Paragraph"/>
        <w:numPr>
          <w:ilvl w:val="0"/>
          <w:numId w:val="12"/>
        </w:numPr>
      </w:pPr>
      <w:r>
        <w:t>explain the nature and extent of each test</w:t>
      </w:r>
      <w:r w:rsidR="00B34944">
        <w:t xml:space="preserve"> </w:t>
      </w:r>
    </w:p>
    <w:p w14:paraId="0B5E3897" w14:textId="5B8EBECE" w:rsidR="00B34944" w:rsidRDefault="001C4964" w:rsidP="00B34944">
      <w:pPr>
        <w:pStyle w:val="Paragraph"/>
      </w:pPr>
      <w:r>
        <w:t>F</w:t>
      </w:r>
      <w:r w:rsidR="00B34944">
        <w:t xml:space="preserve">or each test case, complete the following: </w:t>
      </w:r>
    </w:p>
    <w:p w14:paraId="38ADAF41" w14:textId="41A526F5" w:rsidR="00941D93" w:rsidRDefault="00B34944" w:rsidP="00B34944">
      <w:pPr>
        <w:pStyle w:val="Heading2"/>
      </w:pPr>
      <w:bookmarkStart w:id="82" w:name="_Toc37254781"/>
      <w:r>
        <w:t xml:space="preserve">Test </w:t>
      </w:r>
      <w:r w:rsidR="001C4964">
        <w:t>Case 1</w:t>
      </w:r>
      <w:bookmarkEnd w:id="82"/>
    </w:p>
    <w:p w14:paraId="47C72CB0" w14:textId="77777777" w:rsidR="00A126F9" w:rsidRPr="001C4964" w:rsidRDefault="00A126F9" w:rsidP="00A126F9">
      <w:pPr>
        <w:rPr>
          <w:bCs/>
        </w:rPr>
      </w:pPr>
      <w:r w:rsidRPr="00B34944">
        <w:rPr>
          <w:b/>
          <w:bCs/>
        </w:rPr>
        <w:t xml:space="preserve">Objective: </w:t>
      </w:r>
      <w:r w:rsidRPr="001C4964">
        <w:rPr>
          <w:bCs/>
        </w:rPr>
        <w:t>Test the functionality of Insert and observe how it affects all rows and columns</w:t>
      </w:r>
    </w:p>
    <w:p w14:paraId="3F0A279E" w14:textId="180BE2C0" w:rsidR="00A126F9" w:rsidRDefault="00A126F9" w:rsidP="00A126F9">
      <w:pPr>
        <w:sectPr w:rsidR="00A126F9">
          <w:headerReference w:type="default" r:id="rId20"/>
          <w:footerReference w:type="default" r:id="rId21"/>
          <w:type w:val="continuous"/>
          <w:pgSz w:w="12240" w:h="15840" w:code="1"/>
          <w:pgMar w:top="1440" w:right="1440" w:bottom="1440" w:left="1800" w:header="720" w:footer="720" w:gutter="0"/>
          <w:cols w:space="720"/>
        </w:sectPr>
      </w:pPr>
      <w:r w:rsidRPr="00B34944">
        <w:rPr>
          <w:b/>
          <w:bCs/>
        </w:rPr>
        <w:t>Notes:</w:t>
      </w:r>
      <w:r w:rsidRPr="00B34944">
        <w:t xml:space="preserve"> </w:t>
      </w:r>
      <w:r>
        <w:t>Since the whole column and row is affected, we need to make sure that the data isn’t affected as well.</w:t>
      </w:r>
    </w:p>
    <w:p w14:paraId="039E9D69" w14:textId="77777777" w:rsidR="00A126F9" w:rsidRDefault="00A126F9" w:rsidP="00A126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2119"/>
        <w:gridCol w:w="1412"/>
        <w:gridCol w:w="12"/>
        <w:gridCol w:w="332"/>
        <w:gridCol w:w="2171"/>
        <w:gridCol w:w="1961"/>
      </w:tblGrid>
      <w:tr w:rsidR="00895FEB" w14:paraId="4B0D906D" w14:textId="77777777" w:rsidTr="005230E1">
        <w:trPr>
          <w:cantSplit/>
          <w:trHeight w:val="300"/>
        </w:trPr>
        <w:tc>
          <w:tcPr>
            <w:tcW w:w="4620" w:type="dxa"/>
            <w:gridSpan w:val="4"/>
          </w:tcPr>
          <w:p w14:paraId="4B5F7865" w14:textId="77777777" w:rsidR="00895FEB" w:rsidRDefault="00895FEB" w:rsidP="005230E1">
            <w:r>
              <w:t>Test No.: 1</w:t>
            </w:r>
          </w:p>
        </w:tc>
        <w:tc>
          <w:tcPr>
            <w:tcW w:w="4596" w:type="dxa"/>
            <w:gridSpan w:val="3"/>
          </w:tcPr>
          <w:p w14:paraId="289A85D9" w14:textId="77777777" w:rsidR="00895FEB" w:rsidRDefault="00895FEB" w:rsidP="005230E1">
            <w:r>
              <w:t>Current Status: Pending</w:t>
            </w:r>
          </w:p>
        </w:tc>
      </w:tr>
      <w:tr w:rsidR="00895FEB" w14:paraId="7A256567" w14:textId="77777777" w:rsidTr="005230E1">
        <w:trPr>
          <w:cantSplit/>
          <w:trHeight w:val="300"/>
        </w:trPr>
        <w:tc>
          <w:tcPr>
            <w:tcW w:w="9216" w:type="dxa"/>
            <w:gridSpan w:val="7"/>
          </w:tcPr>
          <w:p w14:paraId="626A8115" w14:textId="77777777" w:rsidR="00895FEB" w:rsidRPr="00E47986" w:rsidRDefault="00895FEB" w:rsidP="005230E1">
            <w:r w:rsidRPr="00E47986">
              <w:t xml:space="preserve">Test title:  </w:t>
            </w:r>
            <w:r>
              <w:t>Test Insert</w:t>
            </w:r>
          </w:p>
          <w:p w14:paraId="2AE6FA84" w14:textId="77777777" w:rsidR="00895FEB" w:rsidRPr="00E47986" w:rsidRDefault="00895FEB" w:rsidP="005230E1"/>
        </w:tc>
      </w:tr>
      <w:tr w:rsidR="00895FEB" w14:paraId="0A5EEB68" w14:textId="77777777" w:rsidTr="005230E1">
        <w:trPr>
          <w:cantSplit/>
          <w:trHeight w:val="611"/>
        </w:trPr>
        <w:tc>
          <w:tcPr>
            <w:tcW w:w="9216" w:type="dxa"/>
            <w:gridSpan w:val="7"/>
          </w:tcPr>
          <w:p w14:paraId="4CDB46BB" w14:textId="39F4A88F" w:rsidR="00895FEB" w:rsidRDefault="00895FE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r w:rsidR="00FD1F59">
              <w:t xml:space="preserve"> </w:t>
            </w:r>
          </w:p>
          <w:p w14:paraId="07B01D41" w14:textId="4F09FA7C" w:rsidR="007E51E8" w:rsidRPr="00E47986" w:rsidRDefault="007E51E8" w:rsidP="005230E1"/>
        </w:tc>
      </w:tr>
      <w:tr w:rsidR="00895FEB" w14:paraId="2F8E9096" w14:textId="77777777" w:rsidTr="005230E1">
        <w:trPr>
          <w:cantSplit/>
          <w:trHeight w:val="4130"/>
        </w:trPr>
        <w:tc>
          <w:tcPr>
            <w:tcW w:w="1008" w:type="dxa"/>
          </w:tcPr>
          <w:p w14:paraId="7679AF5F" w14:textId="77777777" w:rsidR="00895FEB" w:rsidRDefault="00895FEB" w:rsidP="005230E1">
            <w:r>
              <w:lastRenderedPageBreak/>
              <w:t>STEP</w:t>
            </w:r>
          </w:p>
          <w:p w14:paraId="3549D15D" w14:textId="77777777" w:rsidR="00895FEB" w:rsidRDefault="00895FEB" w:rsidP="005230E1"/>
          <w:p w14:paraId="6BF1AE61" w14:textId="77777777" w:rsidR="00895FEB" w:rsidRDefault="00895FEB" w:rsidP="005230E1">
            <w:r>
              <w:t>1</w:t>
            </w:r>
          </w:p>
          <w:p w14:paraId="31BBB806" w14:textId="4CCACDC4" w:rsidR="00895FEB" w:rsidRDefault="00895FEB" w:rsidP="005230E1"/>
          <w:p w14:paraId="1B44B172" w14:textId="77777777" w:rsidR="00895FEB" w:rsidRDefault="00895FEB" w:rsidP="005230E1"/>
          <w:p w14:paraId="098F9088" w14:textId="77777777" w:rsidR="00895FEB" w:rsidRDefault="00895FEB" w:rsidP="005230E1"/>
          <w:p w14:paraId="63A8566B" w14:textId="77777777" w:rsidR="00895FEB" w:rsidRDefault="00895FEB" w:rsidP="005230E1"/>
          <w:p w14:paraId="4C083CBC" w14:textId="77777777" w:rsidR="00895FEB" w:rsidRDefault="00895FEB" w:rsidP="005230E1"/>
          <w:p w14:paraId="730EC76B" w14:textId="77777777" w:rsidR="00895FEB" w:rsidRDefault="00895FEB" w:rsidP="005230E1">
            <w:r>
              <w:t>2</w:t>
            </w:r>
          </w:p>
          <w:p w14:paraId="19054CE2" w14:textId="77777777" w:rsidR="00895FEB" w:rsidRDefault="00895FEB" w:rsidP="005230E1"/>
          <w:p w14:paraId="5E480E8B" w14:textId="77777777" w:rsidR="00895FEB" w:rsidRDefault="00895FEB" w:rsidP="005230E1"/>
          <w:p w14:paraId="0D62E3BC" w14:textId="60E752E5" w:rsidR="00895FEB" w:rsidRDefault="00895FEB" w:rsidP="005230E1"/>
          <w:p w14:paraId="256416E6" w14:textId="776F9A18" w:rsidR="000707A2" w:rsidRDefault="000707A2" w:rsidP="005230E1"/>
          <w:p w14:paraId="5D862287" w14:textId="77777777" w:rsidR="00FC740D" w:rsidRDefault="00FC740D" w:rsidP="005230E1"/>
          <w:p w14:paraId="25C752BA" w14:textId="77777777" w:rsidR="00895FEB" w:rsidRDefault="00895FEB" w:rsidP="005230E1"/>
          <w:p w14:paraId="1E77C5FB" w14:textId="77777777" w:rsidR="00895FEB" w:rsidRDefault="00895FEB" w:rsidP="005230E1">
            <w:r>
              <w:t>3</w:t>
            </w:r>
          </w:p>
          <w:p w14:paraId="48351D27" w14:textId="77777777" w:rsidR="00FC740D" w:rsidRDefault="00FC740D" w:rsidP="005230E1"/>
          <w:p w14:paraId="41D6939B" w14:textId="77777777" w:rsidR="00FC740D" w:rsidRDefault="00FC740D" w:rsidP="005230E1"/>
          <w:p w14:paraId="1BFAE8E9" w14:textId="77777777" w:rsidR="00FC740D" w:rsidRDefault="00FC740D" w:rsidP="005230E1"/>
          <w:p w14:paraId="5A538259" w14:textId="77777777" w:rsidR="00FC740D" w:rsidRDefault="00FC740D" w:rsidP="005230E1"/>
          <w:p w14:paraId="66563642" w14:textId="77777777" w:rsidR="00FC740D" w:rsidRDefault="00FC740D" w:rsidP="005230E1"/>
          <w:p w14:paraId="1FA0E41B" w14:textId="77777777" w:rsidR="00FC740D" w:rsidRDefault="00FC740D" w:rsidP="005230E1">
            <w:r>
              <w:t>4</w:t>
            </w:r>
          </w:p>
          <w:p w14:paraId="00A867FF" w14:textId="77777777" w:rsidR="00FC740D" w:rsidRDefault="00FC740D" w:rsidP="005230E1"/>
          <w:p w14:paraId="3C2E4F9B" w14:textId="77777777" w:rsidR="00FC740D" w:rsidRDefault="00FC740D" w:rsidP="005230E1"/>
          <w:p w14:paraId="337BB27D" w14:textId="77777777" w:rsidR="00FC740D" w:rsidRDefault="00FC740D" w:rsidP="005230E1"/>
          <w:p w14:paraId="2A3064ED" w14:textId="77777777" w:rsidR="00FC740D" w:rsidRDefault="00FC740D" w:rsidP="005230E1">
            <w:r>
              <w:t>5</w:t>
            </w:r>
          </w:p>
          <w:p w14:paraId="1A4FD051" w14:textId="77777777" w:rsidR="00316488" w:rsidRDefault="00316488" w:rsidP="005230E1"/>
          <w:p w14:paraId="6B5299A3" w14:textId="77777777" w:rsidR="00316488" w:rsidRDefault="00316488" w:rsidP="005230E1"/>
          <w:p w14:paraId="66AAE57B" w14:textId="77777777" w:rsidR="00316488" w:rsidRDefault="00316488" w:rsidP="005230E1"/>
          <w:p w14:paraId="41778149" w14:textId="2EE1BE8B" w:rsidR="00316488" w:rsidRDefault="00316488" w:rsidP="005230E1"/>
          <w:p w14:paraId="2621796E" w14:textId="77777777" w:rsidR="00316488" w:rsidRDefault="00316488" w:rsidP="005230E1"/>
          <w:p w14:paraId="5964F642" w14:textId="5430E893" w:rsidR="00316488" w:rsidRDefault="00316488" w:rsidP="005230E1"/>
          <w:p w14:paraId="73573201" w14:textId="77777777" w:rsidR="007A0AF6" w:rsidRDefault="007A0AF6" w:rsidP="005230E1"/>
          <w:p w14:paraId="6ABD8295" w14:textId="11482BC7" w:rsidR="00316488" w:rsidRDefault="00316488" w:rsidP="005230E1">
            <w:r>
              <w:t>6</w:t>
            </w:r>
          </w:p>
        </w:tc>
        <w:tc>
          <w:tcPr>
            <w:tcW w:w="2160" w:type="dxa"/>
          </w:tcPr>
          <w:p w14:paraId="0347863E" w14:textId="77777777" w:rsidR="00895FEB" w:rsidRDefault="00895FEB" w:rsidP="005230E1">
            <w:r>
              <w:t>OPERATOR ACTION</w:t>
            </w:r>
          </w:p>
          <w:p w14:paraId="69F5B284" w14:textId="77777777" w:rsidR="00895FEB" w:rsidRDefault="00895FEB" w:rsidP="005230E1"/>
          <w:p w14:paraId="6E9AAA6E" w14:textId="29AD4653" w:rsidR="000707A2" w:rsidRDefault="000707A2" w:rsidP="005230E1">
            <w:r>
              <w:t>On startup</w:t>
            </w:r>
            <w:r w:rsidR="00FC740D">
              <w:t xml:space="preserve"> window</w:t>
            </w:r>
            <w:r>
              <w:t>, select “File” then select the “Open” option</w:t>
            </w:r>
          </w:p>
          <w:p w14:paraId="31D7E65E" w14:textId="77777777" w:rsidR="000707A2" w:rsidRDefault="000707A2" w:rsidP="005230E1"/>
          <w:p w14:paraId="2F7EB7F6" w14:textId="584C02BA" w:rsidR="000707A2" w:rsidRDefault="000707A2" w:rsidP="005230E1"/>
          <w:p w14:paraId="77117E7F" w14:textId="77777777" w:rsidR="000707A2" w:rsidRDefault="000707A2" w:rsidP="005230E1"/>
          <w:p w14:paraId="013FFF6A" w14:textId="13B8C9A8" w:rsidR="000707A2" w:rsidRDefault="000707A2" w:rsidP="005230E1">
            <w:r>
              <w:t>Select the file named “TYPE_TABLE”</w:t>
            </w:r>
          </w:p>
          <w:p w14:paraId="2BE1E7FE" w14:textId="148DC2DF" w:rsidR="000707A2" w:rsidRDefault="000707A2" w:rsidP="005230E1"/>
          <w:p w14:paraId="1D799AB3" w14:textId="77777777" w:rsidR="000707A2" w:rsidRDefault="000707A2" w:rsidP="005230E1"/>
          <w:p w14:paraId="4010B2BD" w14:textId="61FC4D9A" w:rsidR="000707A2" w:rsidRDefault="000707A2" w:rsidP="005230E1"/>
          <w:p w14:paraId="2739F77F" w14:textId="3A9D3EEF" w:rsidR="000707A2" w:rsidRDefault="000707A2" w:rsidP="005230E1"/>
          <w:p w14:paraId="3D843383" w14:textId="77777777" w:rsidR="00FC740D" w:rsidRDefault="00FC740D" w:rsidP="005230E1"/>
          <w:p w14:paraId="11CE626D" w14:textId="5733177B" w:rsidR="00895FEB" w:rsidRDefault="00FC740D" w:rsidP="005230E1">
            <w:r>
              <w:t>Click</w:t>
            </w:r>
            <w:r w:rsidR="000707A2">
              <w:t xml:space="preserve"> </w:t>
            </w:r>
            <w:r>
              <w:t xml:space="preserve">anywhere in the table and select the </w:t>
            </w:r>
            <w:r w:rsidR="00895FEB">
              <w:t xml:space="preserve"> Edit Menu option. </w:t>
            </w:r>
          </w:p>
          <w:p w14:paraId="35A2AC5E" w14:textId="77777777" w:rsidR="00895FEB" w:rsidRDefault="00895FEB" w:rsidP="005230E1"/>
          <w:p w14:paraId="7933E83B" w14:textId="77777777" w:rsidR="00895FEB" w:rsidRDefault="00895FEB" w:rsidP="005230E1"/>
          <w:p w14:paraId="16DCAD03" w14:textId="77777777" w:rsidR="000707A2" w:rsidRDefault="000707A2" w:rsidP="005230E1"/>
          <w:p w14:paraId="438067F7" w14:textId="77777777" w:rsidR="00895FEB" w:rsidRDefault="00895FEB" w:rsidP="005230E1">
            <w:r>
              <w:t>Select the Insert option</w:t>
            </w:r>
          </w:p>
          <w:p w14:paraId="302149FF" w14:textId="77777777" w:rsidR="00895FEB" w:rsidRDefault="00895FEB" w:rsidP="005230E1"/>
          <w:p w14:paraId="58E347E7" w14:textId="77777777" w:rsidR="00895FEB" w:rsidRDefault="00895FEB" w:rsidP="005230E1"/>
          <w:p w14:paraId="224A5365" w14:textId="77777777" w:rsidR="00895FEB" w:rsidRDefault="00895FEB" w:rsidP="005230E1"/>
          <w:p w14:paraId="3A80CBAF" w14:textId="77777777" w:rsidR="00895FEB" w:rsidRDefault="00895FEB" w:rsidP="005230E1">
            <w:r>
              <w:t>Observe where the row was inserted and check if there were any change</w:t>
            </w:r>
            <w:r w:rsidR="00E07309">
              <w:t>s</w:t>
            </w:r>
            <w:r>
              <w:t xml:space="preserve"> to the data</w:t>
            </w:r>
          </w:p>
          <w:p w14:paraId="16936C4B" w14:textId="69303B09" w:rsidR="00316488" w:rsidRDefault="00316488" w:rsidP="005230E1">
            <w:r>
              <w:br/>
            </w:r>
          </w:p>
          <w:p w14:paraId="5A50708E" w14:textId="3D24A93B" w:rsidR="00316488" w:rsidRDefault="00316488" w:rsidP="005230E1"/>
          <w:p w14:paraId="427D18E5" w14:textId="77777777" w:rsidR="007A0AF6" w:rsidRDefault="007A0AF6" w:rsidP="005230E1"/>
          <w:p w14:paraId="186E0171" w14:textId="5AB47C6D" w:rsidR="00316488" w:rsidRDefault="00316488" w:rsidP="005230E1">
            <w:r>
              <w:t>Repeat steps 2-5 if needed</w:t>
            </w:r>
            <w:r w:rsidR="00C80C00">
              <w:t>,</w:t>
            </w:r>
            <w:r>
              <w:t xml:space="preserve"> to further observe</w:t>
            </w:r>
          </w:p>
        </w:tc>
        <w:tc>
          <w:tcPr>
            <w:tcW w:w="1800" w:type="dxa"/>
            <w:gridSpan w:val="3"/>
          </w:tcPr>
          <w:p w14:paraId="4F3A04EC" w14:textId="77777777" w:rsidR="00895FEB" w:rsidRDefault="00895FEB" w:rsidP="005230E1">
            <w:r>
              <w:t>PURPOSE</w:t>
            </w:r>
          </w:p>
          <w:p w14:paraId="7FDBA666" w14:textId="77777777" w:rsidR="00895FEB" w:rsidRDefault="00895FEB" w:rsidP="005230E1"/>
          <w:p w14:paraId="533F6116" w14:textId="74B520A8" w:rsidR="000707A2" w:rsidRDefault="000707A2" w:rsidP="005230E1">
            <w:r>
              <w:t>Make sure to open a file to begin populating table</w:t>
            </w:r>
          </w:p>
          <w:p w14:paraId="5B97DAAC" w14:textId="17141AFC" w:rsidR="000707A2" w:rsidRDefault="000707A2" w:rsidP="005230E1"/>
          <w:p w14:paraId="795BF828" w14:textId="77777777" w:rsidR="000707A2" w:rsidRDefault="000707A2" w:rsidP="005230E1"/>
          <w:p w14:paraId="6007CC15" w14:textId="6FD452C9" w:rsidR="000707A2" w:rsidRDefault="000707A2" w:rsidP="005230E1"/>
          <w:p w14:paraId="3F78E1BB" w14:textId="077A5109" w:rsidR="000707A2" w:rsidRDefault="000707A2" w:rsidP="005230E1">
            <w:r>
              <w:t>Select an XML file to populate data</w:t>
            </w:r>
          </w:p>
          <w:p w14:paraId="7AFB426E" w14:textId="2A248139" w:rsidR="000707A2" w:rsidRDefault="000707A2" w:rsidP="005230E1"/>
          <w:p w14:paraId="557E4451" w14:textId="680FC4BE" w:rsidR="000707A2" w:rsidRDefault="000707A2" w:rsidP="005230E1"/>
          <w:p w14:paraId="3FFBADC0" w14:textId="35457AD6" w:rsidR="000707A2" w:rsidRDefault="000707A2" w:rsidP="005230E1"/>
          <w:p w14:paraId="458646A6" w14:textId="4895A33A" w:rsidR="000707A2" w:rsidRDefault="000707A2" w:rsidP="005230E1"/>
          <w:p w14:paraId="2FA3D132" w14:textId="77777777" w:rsidR="00FC740D" w:rsidRDefault="00FC740D" w:rsidP="005230E1"/>
          <w:p w14:paraId="72A266EE" w14:textId="3133D5CD" w:rsidR="000707A2" w:rsidRDefault="00FC740D" w:rsidP="005230E1">
            <w:r>
              <w:t>This is to make sure that regardless of where you select, it’ll still insert</w:t>
            </w:r>
          </w:p>
          <w:p w14:paraId="578C8CB0" w14:textId="77777777" w:rsidR="000707A2" w:rsidRDefault="000707A2" w:rsidP="005230E1"/>
          <w:p w14:paraId="029444C1" w14:textId="1D259FBB" w:rsidR="00895FEB" w:rsidRDefault="00895FEB" w:rsidP="005230E1">
            <w:r>
              <w:t>This is the main function we are testing</w:t>
            </w:r>
          </w:p>
          <w:p w14:paraId="0D1E63DA" w14:textId="77777777" w:rsidR="00895FEB" w:rsidRDefault="00895FEB" w:rsidP="005230E1"/>
          <w:p w14:paraId="7A082253" w14:textId="77777777" w:rsidR="00895FEB" w:rsidRDefault="00895FEB" w:rsidP="005230E1">
            <w:r>
              <w:t>Testing the functionality of the insert option</w:t>
            </w:r>
          </w:p>
          <w:p w14:paraId="66A91715" w14:textId="77777777" w:rsidR="00316488" w:rsidRDefault="00316488" w:rsidP="005230E1"/>
          <w:p w14:paraId="6A1918AB" w14:textId="0F693F2E" w:rsidR="00316488" w:rsidRDefault="00316488" w:rsidP="005230E1"/>
          <w:p w14:paraId="53A96FB9" w14:textId="77777777" w:rsidR="00316488" w:rsidRDefault="00316488" w:rsidP="005230E1"/>
          <w:p w14:paraId="6D7E9A27" w14:textId="672248C3" w:rsidR="00316488" w:rsidRDefault="00316488" w:rsidP="005230E1"/>
          <w:p w14:paraId="294E5521" w14:textId="77777777" w:rsidR="007A0AF6" w:rsidRDefault="007A0AF6" w:rsidP="005230E1"/>
          <w:p w14:paraId="61E95D77" w14:textId="0D220C07" w:rsidR="00316488" w:rsidRDefault="00316488" w:rsidP="005230E1">
            <w:r>
              <w:t>If by inserting once, it wasn’t clear if row was inserted, try it again</w:t>
            </w:r>
          </w:p>
        </w:tc>
        <w:tc>
          <w:tcPr>
            <w:tcW w:w="2250" w:type="dxa"/>
          </w:tcPr>
          <w:p w14:paraId="50B382B3" w14:textId="77777777" w:rsidR="00895FEB" w:rsidRDefault="00895FEB" w:rsidP="005230E1">
            <w:r>
              <w:t>EXEPCTED RESULTS</w:t>
            </w:r>
          </w:p>
          <w:p w14:paraId="11A9EDD6" w14:textId="77777777" w:rsidR="00895FEB" w:rsidRDefault="00895FEB" w:rsidP="005230E1"/>
          <w:p w14:paraId="655576BA" w14:textId="71F35369" w:rsidR="000707A2" w:rsidRDefault="000707A2" w:rsidP="005230E1">
            <w:r>
              <w:t>The file browser popup shall come up to select file to open</w:t>
            </w:r>
          </w:p>
          <w:p w14:paraId="385E7441" w14:textId="77777777" w:rsidR="000707A2" w:rsidRDefault="000707A2" w:rsidP="005230E1"/>
          <w:p w14:paraId="560308E4" w14:textId="5C9D54A5" w:rsidR="000707A2" w:rsidRDefault="000707A2" w:rsidP="005230E1"/>
          <w:p w14:paraId="1AC51DC7" w14:textId="77777777" w:rsidR="000707A2" w:rsidRDefault="000707A2" w:rsidP="005230E1"/>
          <w:p w14:paraId="44D540A5" w14:textId="284E3D95" w:rsidR="000707A2" w:rsidRDefault="000707A2" w:rsidP="005230E1">
            <w:r>
              <w:t>The other populated tables shall appear as a list on the main window and a separate window shall appear with the table</w:t>
            </w:r>
          </w:p>
          <w:p w14:paraId="44B4AF76" w14:textId="2C9DE959" w:rsidR="000707A2" w:rsidRDefault="000707A2" w:rsidP="005230E1"/>
          <w:p w14:paraId="1AAC6EB8" w14:textId="34AAEE83" w:rsidR="00FC740D" w:rsidRDefault="00FC740D" w:rsidP="005230E1">
            <w:r>
              <w:t>The spot that was selected is highlighted blue the edit menu option pops up</w:t>
            </w:r>
          </w:p>
          <w:p w14:paraId="65999F43" w14:textId="517FA801" w:rsidR="000707A2" w:rsidRDefault="000707A2" w:rsidP="005230E1"/>
          <w:p w14:paraId="40BB77C6" w14:textId="77777777" w:rsidR="000707A2" w:rsidRDefault="000707A2" w:rsidP="005230E1"/>
          <w:p w14:paraId="6B1B5941" w14:textId="2E4B190F" w:rsidR="00895FEB" w:rsidRDefault="00895FEB" w:rsidP="005230E1">
            <w:r>
              <w:t xml:space="preserve">A new row shall be created </w:t>
            </w:r>
          </w:p>
          <w:p w14:paraId="51E42B21" w14:textId="673042FA" w:rsidR="00895FEB" w:rsidRDefault="00895FEB" w:rsidP="005230E1"/>
          <w:p w14:paraId="41866B08" w14:textId="77777777" w:rsidR="00E07309" w:rsidRDefault="00E07309" w:rsidP="005230E1"/>
          <w:p w14:paraId="630C3BFE" w14:textId="77777777" w:rsidR="00895FEB" w:rsidRDefault="00895FEB" w:rsidP="005230E1">
            <w:r>
              <w:t>A new row was created where the user selected, and no data was modified</w:t>
            </w:r>
          </w:p>
          <w:p w14:paraId="5D6CB415" w14:textId="73405D51" w:rsidR="00316488" w:rsidRDefault="00316488" w:rsidP="005230E1"/>
          <w:p w14:paraId="0748D03C" w14:textId="468DC8EB" w:rsidR="00316488" w:rsidRDefault="00316488" w:rsidP="005230E1"/>
          <w:p w14:paraId="4861B324" w14:textId="77777777" w:rsidR="007A0AF6" w:rsidRDefault="007A0AF6" w:rsidP="005230E1"/>
          <w:p w14:paraId="3B55929B" w14:textId="77777777" w:rsidR="00316488" w:rsidRDefault="00316488" w:rsidP="005230E1"/>
          <w:p w14:paraId="3957831B" w14:textId="3BACE7AB" w:rsidR="00316488" w:rsidRDefault="00316488" w:rsidP="005230E1">
            <w:r>
              <w:t>Multiple rows have been inserted and data was not changed</w:t>
            </w:r>
          </w:p>
        </w:tc>
        <w:tc>
          <w:tcPr>
            <w:tcW w:w="1998" w:type="dxa"/>
          </w:tcPr>
          <w:p w14:paraId="6D4D6EC9" w14:textId="77777777" w:rsidR="00895FEB" w:rsidRDefault="00895FEB" w:rsidP="005230E1">
            <w:r>
              <w:t>COMMENTS</w:t>
            </w:r>
          </w:p>
          <w:p w14:paraId="4E9FF5E7" w14:textId="77777777" w:rsidR="00895FEB" w:rsidRDefault="00895FEB" w:rsidP="005230E1"/>
          <w:p w14:paraId="0AED9A8A" w14:textId="50E4E068" w:rsidR="000707A2" w:rsidRDefault="000707A2" w:rsidP="005230E1">
            <w:r>
              <w:t>This is where you can make sure you’re in the correct directory in order to choose the file</w:t>
            </w:r>
          </w:p>
          <w:p w14:paraId="509111D8" w14:textId="77777777" w:rsidR="000707A2" w:rsidRDefault="000707A2" w:rsidP="005230E1"/>
          <w:p w14:paraId="39E4E968" w14:textId="2BE0968C" w:rsidR="000707A2" w:rsidRDefault="000707A2" w:rsidP="005230E1">
            <w:r>
              <w:t>If it stays in the main window, make sure to check if there are any other windows that opened</w:t>
            </w:r>
          </w:p>
          <w:p w14:paraId="7A7914FF" w14:textId="77777777" w:rsidR="000707A2" w:rsidRDefault="000707A2" w:rsidP="005230E1"/>
          <w:p w14:paraId="7CD953FD" w14:textId="77777777" w:rsidR="000707A2" w:rsidRDefault="000707A2" w:rsidP="005230E1"/>
          <w:p w14:paraId="69A97383" w14:textId="12277B71" w:rsidR="00895FEB" w:rsidRDefault="00895FEB" w:rsidP="005230E1">
            <w:r>
              <w:t>Look for insert for the next step</w:t>
            </w:r>
          </w:p>
          <w:p w14:paraId="24C14534" w14:textId="72EEC1F7" w:rsidR="00895FEB" w:rsidRDefault="00895FEB" w:rsidP="005230E1"/>
          <w:p w14:paraId="4C94152B" w14:textId="77777777" w:rsidR="000707A2" w:rsidRDefault="000707A2" w:rsidP="005230E1"/>
          <w:p w14:paraId="2588A2DA" w14:textId="77777777" w:rsidR="00895FEB" w:rsidRDefault="00895FEB" w:rsidP="005230E1"/>
          <w:p w14:paraId="05DC3933" w14:textId="77777777" w:rsidR="00895FEB" w:rsidRDefault="00895FEB" w:rsidP="005230E1"/>
          <w:p w14:paraId="0758C9CC" w14:textId="27111128" w:rsidR="00E07309" w:rsidRDefault="00E07309" w:rsidP="005230E1"/>
          <w:p w14:paraId="54CC0272" w14:textId="3186C43A" w:rsidR="00FC740D" w:rsidRDefault="00FC740D" w:rsidP="005230E1"/>
          <w:p w14:paraId="1A22C5BB" w14:textId="77777777" w:rsidR="00FC740D" w:rsidRDefault="00FC740D" w:rsidP="005230E1"/>
          <w:p w14:paraId="2272BEDE" w14:textId="77777777" w:rsidR="00FC740D" w:rsidRDefault="00FC740D" w:rsidP="005230E1"/>
          <w:p w14:paraId="5C9AE861" w14:textId="3FAC8771" w:rsidR="00895FEB" w:rsidRDefault="00895FEB" w:rsidP="005230E1">
            <w:r>
              <w:t>There are times when something is inserted and it deletes/modifies data or the insert doesn’t happen where one wanted it to</w:t>
            </w:r>
          </w:p>
          <w:p w14:paraId="58D4D191" w14:textId="77788782" w:rsidR="007A0AF6" w:rsidRDefault="007A0AF6" w:rsidP="005230E1"/>
          <w:p w14:paraId="65F36C47" w14:textId="73265210" w:rsidR="007A0AF6" w:rsidRDefault="007A0AF6" w:rsidP="005230E1">
            <w:r>
              <w:t>[OPTIONAL]</w:t>
            </w:r>
          </w:p>
          <w:p w14:paraId="3DD1AAB4" w14:textId="77777777" w:rsidR="00895FEB" w:rsidRDefault="00895FEB" w:rsidP="005230E1"/>
        </w:tc>
      </w:tr>
      <w:tr w:rsidR="00895FEB" w14:paraId="1FB1D12F" w14:textId="77777777" w:rsidTr="007A0AF6">
        <w:trPr>
          <w:trHeight w:val="287"/>
        </w:trPr>
        <w:tc>
          <w:tcPr>
            <w:tcW w:w="9216" w:type="dxa"/>
            <w:gridSpan w:val="7"/>
            <w:tcBorders>
              <w:bottom w:val="single" w:sz="4" w:space="0" w:color="auto"/>
            </w:tcBorders>
          </w:tcPr>
          <w:p w14:paraId="0B4D9221" w14:textId="77777777" w:rsidR="00895FEB" w:rsidRDefault="00895FEB" w:rsidP="005230E1">
            <w:r>
              <w:t>Concluding Remarks:</w:t>
            </w:r>
          </w:p>
          <w:p w14:paraId="39EBA1FA" w14:textId="77777777" w:rsidR="00895FEB" w:rsidRDefault="00895FEB" w:rsidP="005230E1">
            <w:r>
              <w:t xml:space="preserve">Pending </w:t>
            </w:r>
          </w:p>
        </w:tc>
      </w:tr>
      <w:tr w:rsidR="00895FEB" w14:paraId="44A69EEF" w14:textId="77777777" w:rsidTr="007A0AF6">
        <w:trPr>
          <w:trHeight w:val="368"/>
        </w:trPr>
        <w:tc>
          <w:tcPr>
            <w:tcW w:w="4608" w:type="dxa"/>
            <w:gridSpan w:val="3"/>
          </w:tcPr>
          <w:p w14:paraId="03B2B7FE" w14:textId="77777777" w:rsidR="00895FEB" w:rsidRDefault="00895FEB" w:rsidP="005230E1">
            <w:r>
              <w:t xml:space="preserve">Testing Team: </w:t>
            </w:r>
          </w:p>
          <w:p w14:paraId="7A493C6C" w14:textId="77777777" w:rsidR="00895FEB" w:rsidRDefault="00895FEB" w:rsidP="005230E1">
            <w:r>
              <w:t>Pending</w:t>
            </w:r>
          </w:p>
        </w:tc>
        <w:tc>
          <w:tcPr>
            <w:tcW w:w="4608" w:type="dxa"/>
            <w:gridSpan w:val="4"/>
          </w:tcPr>
          <w:p w14:paraId="66A0016E" w14:textId="77777777" w:rsidR="00895FEB" w:rsidRDefault="00895FEB" w:rsidP="005230E1">
            <w:r>
              <w:t>Date Completed:</w:t>
            </w:r>
          </w:p>
          <w:p w14:paraId="2363BF17" w14:textId="77777777" w:rsidR="00895FEB" w:rsidRDefault="00895FEB" w:rsidP="005230E1">
            <w:r>
              <w:t>Pending</w:t>
            </w:r>
          </w:p>
        </w:tc>
      </w:tr>
    </w:tbl>
    <w:p w14:paraId="77D44A4F" w14:textId="472C1EE6" w:rsidR="00A126F9" w:rsidRDefault="00A126F9" w:rsidP="00A126F9"/>
    <w:p w14:paraId="02AA42DD" w14:textId="77777777" w:rsidR="00895FEB" w:rsidRDefault="00895FEB" w:rsidP="00A126F9"/>
    <w:p w14:paraId="7A292581" w14:textId="6F69CED7" w:rsidR="00B34944" w:rsidRDefault="00A126F9" w:rsidP="00895FEB">
      <w:pPr>
        <w:pStyle w:val="Heading2"/>
      </w:pPr>
      <w:bookmarkStart w:id="83" w:name="_Toc37254782"/>
      <w:r>
        <w:t>Test Case 2</w:t>
      </w:r>
      <w:bookmarkEnd w:id="83"/>
    </w:p>
    <w:p w14:paraId="1790BE5A" w14:textId="71D917DB" w:rsidR="00941D93" w:rsidRPr="001C4964" w:rsidRDefault="00941D93">
      <w:pPr>
        <w:rPr>
          <w:bCs/>
        </w:rPr>
      </w:pPr>
      <w:r w:rsidRPr="00B34944">
        <w:rPr>
          <w:b/>
          <w:bCs/>
        </w:rPr>
        <w:t xml:space="preserve">Objective: </w:t>
      </w:r>
      <w:r w:rsidR="00895FEB" w:rsidRPr="00895FEB">
        <w:rPr>
          <w:bCs/>
        </w:rPr>
        <w:t>Test the functionality of Delete and observe how it affects all rows and columns</w:t>
      </w:r>
    </w:p>
    <w:p w14:paraId="78DCAC7B" w14:textId="77777777" w:rsidR="00941D93" w:rsidRDefault="00941D93" w:rsidP="00CC3A03">
      <w:r w:rsidRPr="00B34944">
        <w:rPr>
          <w:b/>
          <w:bCs/>
        </w:rPr>
        <w:t>Notes:</w:t>
      </w:r>
      <w:r w:rsidRPr="00B34944">
        <w:t xml:space="preserve"> </w:t>
      </w:r>
      <w:r w:rsidR="00CC3A03">
        <w:t>Since the whole column and row is affected, we need to make sure that the data isn’t affected as well.</w:t>
      </w:r>
    </w:p>
    <w:p w14:paraId="1C30639B" w14:textId="77777777" w:rsidR="00895FEB" w:rsidRDefault="00895FEB" w:rsidP="00CC3A03"/>
    <w:p w14:paraId="1F0D1D0D" w14:textId="491A976F" w:rsidR="00895FEB" w:rsidRDefault="00895FEB" w:rsidP="00CC3A03">
      <w:pPr>
        <w:sectPr w:rsidR="00895FEB">
          <w:headerReference w:type="default" r:id="rId22"/>
          <w:footerReference w:type="default" r:id="rId23"/>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2122"/>
        <w:gridCol w:w="1413"/>
        <w:gridCol w:w="12"/>
        <w:gridCol w:w="333"/>
        <w:gridCol w:w="2176"/>
        <w:gridCol w:w="1950"/>
      </w:tblGrid>
      <w:tr w:rsidR="00895FEB" w14:paraId="78846C50" w14:textId="77777777" w:rsidTr="005230E1">
        <w:trPr>
          <w:cantSplit/>
          <w:trHeight w:val="300"/>
        </w:trPr>
        <w:tc>
          <w:tcPr>
            <w:tcW w:w="4620" w:type="dxa"/>
            <w:gridSpan w:val="4"/>
          </w:tcPr>
          <w:p w14:paraId="0EEC5D9E" w14:textId="0421A8B4" w:rsidR="00895FEB" w:rsidRDefault="00895FEB" w:rsidP="005230E1">
            <w:r>
              <w:t>Test No.: 2</w:t>
            </w:r>
          </w:p>
        </w:tc>
        <w:tc>
          <w:tcPr>
            <w:tcW w:w="4596" w:type="dxa"/>
            <w:gridSpan w:val="3"/>
          </w:tcPr>
          <w:p w14:paraId="1CD02767" w14:textId="77777777" w:rsidR="00895FEB" w:rsidRDefault="00895FEB" w:rsidP="005230E1">
            <w:r>
              <w:t>Current Status: Pending</w:t>
            </w:r>
          </w:p>
        </w:tc>
      </w:tr>
      <w:tr w:rsidR="00895FEB" w14:paraId="3863DB66" w14:textId="77777777" w:rsidTr="005230E1">
        <w:trPr>
          <w:cantSplit/>
          <w:trHeight w:val="300"/>
        </w:trPr>
        <w:tc>
          <w:tcPr>
            <w:tcW w:w="9216" w:type="dxa"/>
            <w:gridSpan w:val="7"/>
          </w:tcPr>
          <w:p w14:paraId="0B3C275C" w14:textId="3037191A" w:rsidR="00895FEB" w:rsidRPr="00E47986" w:rsidRDefault="00895FEB" w:rsidP="005230E1">
            <w:r w:rsidRPr="00E47986">
              <w:t xml:space="preserve">Test title:  </w:t>
            </w:r>
            <w:r>
              <w:t>Test Delete</w:t>
            </w:r>
          </w:p>
          <w:p w14:paraId="1DBEB649" w14:textId="77777777" w:rsidR="00895FEB" w:rsidRPr="00E47986" w:rsidRDefault="00895FEB" w:rsidP="005230E1"/>
        </w:tc>
      </w:tr>
      <w:tr w:rsidR="00895FEB" w14:paraId="01E05A07" w14:textId="77777777" w:rsidTr="005230E1">
        <w:trPr>
          <w:cantSplit/>
          <w:trHeight w:val="611"/>
        </w:trPr>
        <w:tc>
          <w:tcPr>
            <w:tcW w:w="9216" w:type="dxa"/>
            <w:gridSpan w:val="7"/>
          </w:tcPr>
          <w:p w14:paraId="7EB35993" w14:textId="77777777" w:rsidR="00895FEB" w:rsidRDefault="00895FEB" w:rsidP="005230E1">
            <w:r w:rsidRPr="00E47986">
              <w:lastRenderedPageBreak/>
              <w:t xml:space="preserve">Testing approach: </w:t>
            </w:r>
            <w:r>
              <w:t>Black Box testing approach. The detailed code for function is unknown and therefore the tester shall follow the steps described in this table. No specific data is needed</w:t>
            </w:r>
            <w:r w:rsidR="00D566C5">
              <w:t xml:space="preserve"> aside from the already given testing data</w:t>
            </w:r>
            <w:r w:rsidR="00A6220B">
              <w:t xml:space="preserve"> in order to fill up the database. See appendix</w:t>
            </w:r>
            <w:r w:rsidR="007E51E8">
              <w:t xml:space="preserve"> section</w:t>
            </w:r>
            <w:r w:rsidR="00A6220B">
              <w:t xml:space="preserve"> for details</w:t>
            </w:r>
            <w:r w:rsidR="007E51E8">
              <w:t>.</w:t>
            </w:r>
          </w:p>
          <w:p w14:paraId="69E49977" w14:textId="13354C0D" w:rsidR="007E51E8" w:rsidRPr="00E47986" w:rsidRDefault="007E51E8" w:rsidP="005230E1"/>
        </w:tc>
      </w:tr>
      <w:tr w:rsidR="00895FEB" w14:paraId="2C667B71" w14:textId="77777777" w:rsidTr="005230E1">
        <w:trPr>
          <w:cantSplit/>
          <w:trHeight w:val="4130"/>
        </w:trPr>
        <w:tc>
          <w:tcPr>
            <w:tcW w:w="1008" w:type="dxa"/>
          </w:tcPr>
          <w:p w14:paraId="16EA7252" w14:textId="77777777" w:rsidR="00895FEB" w:rsidRDefault="00895FEB" w:rsidP="005230E1">
            <w:r>
              <w:t>STEP</w:t>
            </w:r>
          </w:p>
          <w:p w14:paraId="3B307AF9" w14:textId="77777777" w:rsidR="00895FEB" w:rsidRDefault="00895FEB" w:rsidP="005230E1"/>
          <w:p w14:paraId="4DEA825D" w14:textId="77777777" w:rsidR="00895FEB" w:rsidRDefault="00895FEB" w:rsidP="005230E1">
            <w:r>
              <w:t>1</w:t>
            </w:r>
          </w:p>
          <w:p w14:paraId="389816CE" w14:textId="77777777" w:rsidR="00895FEB" w:rsidRDefault="00895FEB" w:rsidP="005230E1"/>
          <w:p w14:paraId="3DAFC1B1" w14:textId="355822B4" w:rsidR="00895FEB" w:rsidRDefault="00895FEB" w:rsidP="005230E1"/>
          <w:p w14:paraId="11382763" w14:textId="77777777" w:rsidR="00895FEB" w:rsidRDefault="00895FEB" w:rsidP="005230E1"/>
          <w:p w14:paraId="1AA66983" w14:textId="77777777" w:rsidR="00895FEB" w:rsidRDefault="00895FEB" w:rsidP="005230E1"/>
          <w:p w14:paraId="7D2A81A1" w14:textId="77777777" w:rsidR="00895FEB" w:rsidRDefault="00895FEB" w:rsidP="005230E1"/>
          <w:p w14:paraId="62BC02C9" w14:textId="77777777" w:rsidR="00895FEB" w:rsidRDefault="00895FEB" w:rsidP="005230E1">
            <w:r>
              <w:t>2</w:t>
            </w:r>
          </w:p>
          <w:p w14:paraId="61C3B840" w14:textId="77777777" w:rsidR="00895FEB" w:rsidRDefault="00895FEB" w:rsidP="005230E1"/>
          <w:p w14:paraId="2C806A49" w14:textId="77777777" w:rsidR="00895FEB" w:rsidRDefault="00895FEB" w:rsidP="005230E1"/>
          <w:p w14:paraId="557A2FBC" w14:textId="77777777" w:rsidR="00895FEB" w:rsidRDefault="00895FEB" w:rsidP="005230E1"/>
          <w:p w14:paraId="4B86287F" w14:textId="77777777" w:rsidR="00895FEB" w:rsidRDefault="00895FEB" w:rsidP="005230E1"/>
          <w:p w14:paraId="74CC6ADF" w14:textId="77777777" w:rsidR="00895FEB" w:rsidRDefault="00895FEB" w:rsidP="005230E1"/>
          <w:p w14:paraId="612CEBF0" w14:textId="77777777" w:rsidR="00895FEB" w:rsidRDefault="00895FEB" w:rsidP="005230E1"/>
          <w:p w14:paraId="786F4018" w14:textId="77777777" w:rsidR="00895FEB" w:rsidRDefault="00895FEB" w:rsidP="005230E1">
            <w:r>
              <w:t>3</w:t>
            </w:r>
          </w:p>
          <w:p w14:paraId="56CE3996" w14:textId="77777777" w:rsidR="00316488" w:rsidRDefault="00316488" w:rsidP="005230E1"/>
          <w:p w14:paraId="259A65B7" w14:textId="77777777" w:rsidR="00316488" w:rsidRDefault="00316488" w:rsidP="005230E1"/>
          <w:p w14:paraId="4E0057F5" w14:textId="77777777" w:rsidR="00316488" w:rsidRDefault="00316488" w:rsidP="005230E1"/>
          <w:p w14:paraId="3DF6FBB0" w14:textId="77777777" w:rsidR="00316488" w:rsidRDefault="00316488" w:rsidP="005230E1"/>
          <w:p w14:paraId="0AB65306" w14:textId="77777777" w:rsidR="00316488" w:rsidRDefault="00316488" w:rsidP="005230E1"/>
          <w:p w14:paraId="5E35D8B9" w14:textId="77777777" w:rsidR="00316488" w:rsidRDefault="00316488" w:rsidP="005230E1">
            <w:r>
              <w:t>4</w:t>
            </w:r>
          </w:p>
          <w:p w14:paraId="64394508" w14:textId="77777777" w:rsidR="00316488" w:rsidRDefault="00316488" w:rsidP="005230E1"/>
          <w:p w14:paraId="7BAE7AA1" w14:textId="77777777" w:rsidR="00316488" w:rsidRDefault="00316488" w:rsidP="005230E1"/>
          <w:p w14:paraId="6BCA299A" w14:textId="77777777" w:rsidR="00316488" w:rsidRDefault="00316488" w:rsidP="005230E1"/>
          <w:p w14:paraId="4C257AA7" w14:textId="77777777" w:rsidR="00316488" w:rsidRDefault="00316488" w:rsidP="005230E1">
            <w:r>
              <w:t>5</w:t>
            </w:r>
          </w:p>
          <w:p w14:paraId="1292EC0A" w14:textId="77777777" w:rsidR="00C80C00" w:rsidRDefault="00C80C00" w:rsidP="005230E1"/>
          <w:p w14:paraId="2C2F192C" w14:textId="77777777" w:rsidR="00C80C00" w:rsidRDefault="00C80C00" w:rsidP="005230E1"/>
          <w:p w14:paraId="70FF237F" w14:textId="77777777" w:rsidR="00C80C00" w:rsidRDefault="00C80C00" w:rsidP="005230E1"/>
          <w:p w14:paraId="64FA2DAF" w14:textId="62FAF6CD" w:rsidR="00C80C00" w:rsidRDefault="00C80C00" w:rsidP="005230E1"/>
          <w:p w14:paraId="50DAF807" w14:textId="77777777" w:rsidR="007A0AF6" w:rsidRDefault="007A0AF6" w:rsidP="005230E1"/>
          <w:p w14:paraId="5692AFFA" w14:textId="77777777" w:rsidR="00C80C00" w:rsidRDefault="00C80C00" w:rsidP="005230E1"/>
          <w:p w14:paraId="13644B01" w14:textId="5475ECF3" w:rsidR="00C80C00" w:rsidRDefault="00C80C00" w:rsidP="005230E1">
            <w:r>
              <w:t>6</w:t>
            </w:r>
          </w:p>
        </w:tc>
        <w:tc>
          <w:tcPr>
            <w:tcW w:w="2160" w:type="dxa"/>
          </w:tcPr>
          <w:p w14:paraId="099E1FA9" w14:textId="77777777" w:rsidR="00895FEB" w:rsidRDefault="00895FEB" w:rsidP="005230E1">
            <w:r>
              <w:t>OPERATOR ACTION</w:t>
            </w:r>
          </w:p>
          <w:p w14:paraId="12315603" w14:textId="77777777" w:rsidR="00895FEB" w:rsidRDefault="00895FEB" w:rsidP="005230E1"/>
          <w:p w14:paraId="4708B0B9" w14:textId="77777777" w:rsidR="00FC740D" w:rsidRDefault="00FC740D" w:rsidP="00FC740D">
            <w:r>
              <w:t>On startup window, select “File” then select the “Open” option</w:t>
            </w:r>
          </w:p>
          <w:p w14:paraId="33708C0A" w14:textId="77777777" w:rsidR="00FC740D" w:rsidRDefault="00FC740D" w:rsidP="00FC740D"/>
          <w:p w14:paraId="7FB92582" w14:textId="77777777" w:rsidR="00FC740D" w:rsidRDefault="00FC740D" w:rsidP="00FC740D"/>
          <w:p w14:paraId="7CE0F02C" w14:textId="77777777" w:rsidR="00FC740D" w:rsidRDefault="00FC740D" w:rsidP="00FC740D"/>
          <w:p w14:paraId="5C6AC33D" w14:textId="77777777" w:rsidR="00FC740D" w:rsidRDefault="00FC740D" w:rsidP="00FC740D">
            <w:r>
              <w:t>Select the file named “TYPE_TABLE”</w:t>
            </w:r>
          </w:p>
          <w:p w14:paraId="06D0F3B9" w14:textId="77777777" w:rsidR="00FC740D" w:rsidRDefault="00FC740D" w:rsidP="00FC740D"/>
          <w:p w14:paraId="1922BDA7" w14:textId="77777777" w:rsidR="00FC740D" w:rsidRDefault="00FC740D" w:rsidP="00FC740D"/>
          <w:p w14:paraId="64D2610B" w14:textId="77777777" w:rsidR="00FC740D" w:rsidRDefault="00FC740D" w:rsidP="00FC740D"/>
          <w:p w14:paraId="75E1D7BB" w14:textId="77777777" w:rsidR="00FC740D" w:rsidRDefault="00FC740D" w:rsidP="00FC740D"/>
          <w:p w14:paraId="741E20FC" w14:textId="77777777" w:rsidR="00FC740D" w:rsidRDefault="00FC740D" w:rsidP="00FC740D"/>
          <w:p w14:paraId="1472A089" w14:textId="671BCC7E" w:rsidR="00895FEB" w:rsidRDefault="00316488" w:rsidP="005230E1">
            <w:r w:rsidRPr="00316488">
              <w:t xml:space="preserve">Click anywhere in the table and select the  Edit Menu option. </w:t>
            </w:r>
          </w:p>
          <w:p w14:paraId="6204C061" w14:textId="6B554159" w:rsidR="00FC740D" w:rsidRDefault="00FC740D" w:rsidP="005230E1"/>
          <w:p w14:paraId="0C85734D" w14:textId="4FEF2672" w:rsidR="00895FEB" w:rsidRDefault="00895FEB" w:rsidP="005230E1"/>
          <w:p w14:paraId="24A2C4BF" w14:textId="77777777" w:rsidR="00316488" w:rsidRDefault="00316488" w:rsidP="005230E1"/>
          <w:p w14:paraId="0FAECD12" w14:textId="244AABB7" w:rsidR="00895FEB" w:rsidRDefault="00895FEB" w:rsidP="005230E1">
            <w:r>
              <w:t>Select the Delete option</w:t>
            </w:r>
          </w:p>
          <w:p w14:paraId="3654B363" w14:textId="77777777" w:rsidR="00895FEB" w:rsidRDefault="00895FEB" w:rsidP="005230E1"/>
          <w:p w14:paraId="6A729DA0" w14:textId="77777777" w:rsidR="00895FEB" w:rsidRDefault="00895FEB" w:rsidP="005230E1"/>
          <w:p w14:paraId="2F6ADF4B" w14:textId="488F5674" w:rsidR="00895FEB" w:rsidRDefault="00895FEB" w:rsidP="005230E1">
            <w:r>
              <w:t xml:space="preserve">Observe where the row was </w:t>
            </w:r>
            <w:r w:rsidR="00E07309">
              <w:t>deleted</w:t>
            </w:r>
            <w:r>
              <w:t xml:space="preserve"> and check if there were any change</w:t>
            </w:r>
            <w:r w:rsidR="00E07309">
              <w:t>s</w:t>
            </w:r>
            <w:r>
              <w:t xml:space="preserve"> to the data</w:t>
            </w:r>
          </w:p>
          <w:p w14:paraId="3DF47B67" w14:textId="77777777" w:rsidR="00C80C00" w:rsidRDefault="00C80C00" w:rsidP="005230E1"/>
          <w:p w14:paraId="04CFDD52" w14:textId="32351E2E" w:rsidR="00C80C00" w:rsidRDefault="00C80C00" w:rsidP="005230E1"/>
          <w:p w14:paraId="3AD39B56" w14:textId="77777777" w:rsidR="007A0AF6" w:rsidRDefault="007A0AF6" w:rsidP="005230E1"/>
          <w:p w14:paraId="4A15F9F6" w14:textId="4B100C08" w:rsidR="00C80C00" w:rsidRDefault="00C80C00" w:rsidP="005230E1">
            <w:r>
              <w:t>Repeat steps 2-5 if needed, to further observe</w:t>
            </w:r>
          </w:p>
        </w:tc>
        <w:tc>
          <w:tcPr>
            <w:tcW w:w="1800" w:type="dxa"/>
            <w:gridSpan w:val="3"/>
          </w:tcPr>
          <w:p w14:paraId="48232F5A" w14:textId="77777777" w:rsidR="00895FEB" w:rsidRDefault="00895FEB" w:rsidP="005230E1">
            <w:r>
              <w:t>PURPOSE</w:t>
            </w:r>
          </w:p>
          <w:p w14:paraId="08DC797F" w14:textId="77777777" w:rsidR="00895FEB" w:rsidRDefault="00895FEB" w:rsidP="005230E1"/>
          <w:p w14:paraId="7A91CBAF" w14:textId="77777777" w:rsidR="00FC740D" w:rsidRDefault="00FC740D" w:rsidP="00FC740D">
            <w:r>
              <w:t>Make sure to open a file to begin populating table</w:t>
            </w:r>
          </w:p>
          <w:p w14:paraId="463FE49F" w14:textId="77777777" w:rsidR="00FC740D" w:rsidRDefault="00FC740D" w:rsidP="00FC740D"/>
          <w:p w14:paraId="1C327EE8" w14:textId="77777777" w:rsidR="00FC740D" w:rsidRDefault="00FC740D" w:rsidP="00FC740D"/>
          <w:p w14:paraId="583B4746" w14:textId="77777777" w:rsidR="00FC740D" w:rsidRDefault="00FC740D" w:rsidP="00FC740D"/>
          <w:p w14:paraId="752A1CB9" w14:textId="77777777" w:rsidR="00FC740D" w:rsidRDefault="00FC740D" w:rsidP="00FC740D">
            <w:r>
              <w:t>Select an XML file to populate data</w:t>
            </w:r>
          </w:p>
          <w:p w14:paraId="6B9CCC4E" w14:textId="77777777" w:rsidR="00FC740D" w:rsidRDefault="00FC740D" w:rsidP="00FC740D"/>
          <w:p w14:paraId="7956CA23" w14:textId="77777777" w:rsidR="00FC740D" w:rsidRDefault="00FC740D" w:rsidP="00FC740D"/>
          <w:p w14:paraId="1195A005" w14:textId="77777777" w:rsidR="00FC740D" w:rsidRDefault="00FC740D" w:rsidP="00FC740D"/>
          <w:p w14:paraId="3428AAAC" w14:textId="77777777" w:rsidR="00FC740D" w:rsidRDefault="00FC740D" w:rsidP="00FC740D"/>
          <w:p w14:paraId="17284D92" w14:textId="77777777" w:rsidR="00FC740D" w:rsidRDefault="00FC740D" w:rsidP="00FC740D"/>
          <w:p w14:paraId="00349FA7" w14:textId="432DD272" w:rsidR="00FC740D" w:rsidRDefault="00FC740D" w:rsidP="00FC740D">
            <w:r>
              <w:t xml:space="preserve">This is to make sure that regardless of where you select, it’ll still </w:t>
            </w:r>
            <w:r w:rsidR="00316488">
              <w:t>delete</w:t>
            </w:r>
          </w:p>
          <w:p w14:paraId="5B580E77" w14:textId="77777777" w:rsidR="00895FEB" w:rsidRDefault="00895FEB" w:rsidP="005230E1"/>
          <w:p w14:paraId="4220FD44" w14:textId="54DF6EEB" w:rsidR="00895FEB" w:rsidRDefault="00895FEB" w:rsidP="005230E1">
            <w:r>
              <w:t>This is the main function we are testin</w:t>
            </w:r>
            <w:r w:rsidR="00316488">
              <w:t>g</w:t>
            </w:r>
          </w:p>
          <w:p w14:paraId="06A0EE87" w14:textId="77777777" w:rsidR="00895FEB" w:rsidRDefault="00895FEB" w:rsidP="005230E1"/>
          <w:p w14:paraId="54CFDDA0" w14:textId="77777777" w:rsidR="00895FEB" w:rsidRDefault="00895FEB" w:rsidP="005230E1">
            <w:r>
              <w:t xml:space="preserve">Testing the functionality of the </w:t>
            </w:r>
            <w:r w:rsidR="00DD48CB">
              <w:t xml:space="preserve">delete </w:t>
            </w:r>
            <w:r>
              <w:t>option</w:t>
            </w:r>
          </w:p>
          <w:p w14:paraId="61C024B1" w14:textId="77777777" w:rsidR="00C80C00" w:rsidRDefault="00C80C00" w:rsidP="005230E1"/>
          <w:p w14:paraId="47DF5170" w14:textId="77777777" w:rsidR="00C80C00" w:rsidRDefault="00C80C00" w:rsidP="005230E1"/>
          <w:p w14:paraId="188A2EE8" w14:textId="7CCC53B6" w:rsidR="00C80C00" w:rsidRDefault="00C80C00" w:rsidP="005230E1"/>
          <w:p w14:paraId="45B45531" w14:textId="77777777" w:rsidR="007A0AF6" w:rsidRDefault="007A0AF6" w:rsidP="005230E1"/>
          <w:p w14:paraId="66EB55D5" w14:textId="2675820D" w:rsidR="00C80C00" w:rsidRDefault="00C80C00" w:rsidP="005230E1">
            <w:r>
              <w:t>If by deleting once, the results weren’t clear. Repeat it until the changes are noticeable</w:t>
            </w:r>
          </w:p>
        </w:tc>
        <w:tc>
          <w:tcPr>
            <w:tcW w:w="2250" w:type="dxa"/>
          </w:tcPr>
          <w:p w14:paraId="6D48AD55" w14:textId="77777777" w:rsidR="00895FEB" w:rsidRDefault="00895FEB" w:rsidP="005230E1">
            <w:r>
              <w:t>EXEPCTED RESULTS</w:t>
            </w:r>
          </w:p>
          <w:p w14:paraId="1EAB7B75" w14:textId="77777777" w:rsidR="00FC740D" w:rsidRDefault="00FC740D" w:rsidP="005230E1"/>
          <w:p w14:paraId="19CF7264" w14:textId="77777777" w:rsidR="00FC740D" w:rsidRDefault="00FC740D" w:rsidP="00FC740D">
            <w:r>
              <w:t>The file browser popup shall come up to select file to open</w:t>
            </w:r>
          </w:p>
          <w:p w14:paraId="4664365A" w14:textId="77777777" w:rsidR="00FC740D" w:rsidRDefault="00FC740D" w:rsidP="00FC740D"/>
          <w:p w14:paraId="0D85F43D" w14:textId="77777777" w:rsidR="00FC740D" w:rsidRDefault="00FC740D" w:rsidP="00FC740D"/>
          <w:p w14:paraId="66F77DF5" w14:textId="77777777" w:rsidR="00FC740D" w:rsidRDefault="00FC740D" w:rsidP="00FC740D"/>
          <w:p w14:paraId="3FA809E1" w14:textId="77777777" w:rsidR="00FC740D" w:rsidRDefault="00FC740D" w:rsidP="00FC740D">
            <w:r>
              <w:t>The other populated tables shall appear as a list on the main window and a separate window shall appear with the table</w:t>
            </w:r>
          </w:p>
          <w:p w14:paraId="2C8FC977" w14:textId="77777777" w:rsidR="00FC740D" w:rsidRDefault="00FC740D" w:rsidP="00FC740D"/>
          <w:p w14:paraId="2330B412" w14:textId="77777777" w:rsidR="00FC740D" w:rsidRDefault="00FC740D" w:rsidP="00FC740D">
            <w:r>
              <w:t>The spot that was selected is highlighted blue the edit menu option pops up</w:t>
            </w:r>
          </w:p>
          <w:p w14:paraId="7BF3A2CD" w14:textId="77777777" w:rsidR="00FC740D" w:rsidRDefault="00FC740D" w:rsidP="005230E1"/>
          <w:p w14:paraId="05383C69" w14:textId="77777777" w:rsidR="00895FEB" w:rsidRDefault="00895FEB" w:rsidP="005230E1"/>
          <w:p w14:paraId="76FE1B29" w14:textId="43C92486" w:rsidR="00895FEB" w:rsidRDefault="00895FEB" w:rsidP="005230E1">
            <w:r>
              <w:t xml:space="preserve">The row that was selected </w:t>
            </w:r>
            <w:r w:rsidR="00E07309">
              <w:t>will be deleted</w:t>
            </w:r>
          </w:p>
          <w:p w14:paraId="7B97B5FE" w14:textId="57EA8760" w:rsidR="00895FEB" w:rsidRDefault="00895FEB" w:rsidP="005230E1"/>
          <w:p w14:paraId="5B585400" w14:textId="77777777" w:rsidR="00E07309" w:rsidRDefault="00E07309" w:rsidP="005230E1"/>
          <w:p w14:paraId="6131AAE1" w14:textId="77777777" w:rsidR="00895FEB" w:rsidRDefault="00806FC1" w:rsidP="005230E1">
            <w:r>
              <w:t>The desired row that was selected was deleted without any changes to the other data</w:t>
            </w:r>
          </w:p>
          <w:p w14:paraId="39C2D082" w14:textId="404FE77D" w:rsidR="00C80C00" w:rsidRDefault="00C80C00" w:rsidP="005230E1"/>
          <w:p w14:paraId="54708C89" w14:textId="77777777" w:rsidR="007A0AF6" w:rsidRDefault="007A0AF6" w:rsidP="005230E1"/>
          <w:p w14:paraId="062DDD65" w14:textId="365288BB" w:rsidR="00C80C00" w:rsidRDefault="00C80C00" w:rsidP="005230E1">
            <w:r>
              <w:t>Multiple rows have been deleted without affecting the surrounding data</w:t>
            </w:r>
          </w:p>
        </w:tc>
        <w:tc>
          <w:tcPr>
            <w:tcW w:w="1998" w:type="dxa"/>
          </w:tcPr>
          <w:p w14:paraId="28931295" w14:textId="77777777" w:rsidR="00895FEB" w:rsidRDefault="00895FEB" w:rsidP="005230E1">
            <w:r>
              <w:t>COMMENTS</w:t>
            </w:r>
          </w:p>
          <w:p w14:paraId="2D3C9C05" w14:textId="77777777" w:rsidR="00895FEB" w:rsidRDefault="00895FEB" w:rsidP="005230E1"/>
          <w:p w14:paraId="025D3D7F" w14:textId="77777777" w:rsidR="00316488" w:rsidRDefault="00316488" w:rsidP="00316488">
            <w:r>
              <w:t>This is where you can make sure you’re in the correct directory in order to choose the file</w:t>
            </w:r>
          </w:p>
          <w:p w14:paraId="4E0CE1D7" w14:textId="77777777" w:rsidR="00316488" w:rsidRDefault="00316488" w:rsidP="00316488"/>
          <w:p w14:paraId="5F40D17E" w14:textId="77777777" w:rsidR="00316488" w:rsidRDefault="00316488" w:rsidP="00316488">
            <w:r>
              <w:t>If it stays in the main window, make sure to check if there are any other windows that opened</w:t>
            </w:r>
          </w:p>
          <w:p w14:paraId="605444BC" w14:textId="77777777" w:rsidR="00FC740D" w:rsidRDefault="00FC740D" w:rsidP="005230E1"/>
          <w:p w14:paraId="26850802" w14:textId="77777777" w:rsidR="00FC740D" w:rsidRDefault="00FC740D" w:rsidP="005230E1"/>
          <w:p w14:paraId="093A4702" w14:textId="1BDDC96C" w:rsidR="00895FEB" w:rsidRDefault="00895FEB" w:rsidP="005230E1">
            <w:r>
              <w:t xml:space="preserve">Look for </w:t>
            </w:r>
            <w:r w:rsidR="007E51E8">
              <w:t>delete</w:t>
            </w:r>
            <w:r>
              <w:t xml:space="preserve"> for the next step</w:t>
            </w:r>
          </w:p>
          <w:p w14:paraId="1BC2CD61" w14:textId="77777777" w:rsidR="00895FEB" w:rsidRDefault="00895FEB" w:rsidP="005230E1"/>
          <w:p w14:paraId="1ED7A41D" w14:textId="51BF9CF0" w:rsidR="00FC740D" w:rsidRDefault="00FC740D" w:rsidP="005230E1"/>
          <w:p w14:paraId="3EF48A10" w14:textId="466170B6" w:rsidR="00FC740D" w:rsidRDefault="00FC740D" w:rsidP="005230E1"/>
          <w:p w14:paraId="280688CE" w14:textId="1DBB209A" w:rsidR="00FC740D" w:rsidRDefault="00FC740D" w:rsidP="005230E1"/>
          <w:p w14:paraId="49CF91AD" w14:textId="3B146381" w:rsidR="00FC740D" w:rsidRDefault="00FC740D" w:rsidP="005230E1"/>
          <w:p w14:paraId="183A148C" w14:textId="0732F9AF" w:rsidR="00FC740D" w:rsidRDefault="00FC740D" w:rsidP="005230E1"/>
          <w:p w14:paraId="49A1523D" w14:textId="4CDCD9AF" w:rsidR="00FC740D" w:rsidRDefault="00FC740D" w:rsidP="005230E1"/>
          <w:p w14:paraId="4F97DB26" w14:textId="77777777" w:rsidR="00FC740D" w:rsidRDefault="00FC740D" w:rsidP="005230E1"/>
          <w:p w14:paraId="22D9D86F" w14:textId="2ED5D68B" w:rsidR="00895FEB" w:rsidRDefault="00895FEB" w:rsidP="005230E1">
            <w:r>
              <w:t xml:space="preserve">There are times when something is </w:t>
            </w:r>
            <w:r w:rsidR="00586300">
              <w:t xml:space="preserve">deleted and it either doesn’t delete it completely or it </w:t>
            </w:r>
            <w:r w:rsidR="00806FC1">
              <w:t>deletes the wrong thing</w:t>
            </w:r>
          </w:p>
          <w:p w14:paraId="5C944CB7" w14:textId="77777777" w:rsidR="007A0AF6" w:rsidRDefault="007A0AF6" w:rsidP="005230E1"/>
          <w:p w14:paraId="1A50E4CE" w14:textId="1C059FCF" w:rsidR="00895FEB" w:rsidRDefault="007A0AF6" w:rsidP="005230E1">
            <w:r>
              <w:t>[OPTIONAL]</w:t>
            </w:r>
          </w:p>
        </w:tc>
      </w:tr>
      <w:tr w:rsidR="00895FEB" w14:paraId="6A1C146A" w14:textId="77777777" w:rsidTr="007A0AF6">
        <w:trPr>
          <w:trHeight w:val="350"/>
        </w:trPr>
        <w:tc>
          <w:tcPr>
            <w:tcW w:w="9216" w:type="dxa"/>
            <w:gridSpan w:val="7"/>
            <w:tcBorders>
              <w:bottom w:val="single" w:sz="4" w:space="0" w:color="auto"/>
            </w:tcBorders>
          </w:tcPr>
          <w:p w14:paraId="729A7843" w14:textId="77777777" w:rsidR="00895FEB" w:rsidRDefault="00895FEB" w:rsidP="005230E1">
            <w:r>
              <w:t>Concluding Remarks:</w:t>
            </w:r>
          </w:p>
          <w:p w14:paraId="2B0496DB" w14:textId="77777777" w:rsidR="00895FEB" w:rsidRDefault="00895FEB" w:rsidP="005230E1">
            <w:r>
              <w:t xml:space="preserve">Pending </w:t>
            </w:r>
          </w:p>
        </w:tc>
      </w:tr>
      <w:tr w:rsidR="00895FEB" w14:paraId="215002A2" w14:textId="77777777" w:rsidTr="007A0AF6">
        <w:trPr>
          <w:trHeight w:val="332"/>
        </w:trPr>
        <w:tc>
          <w:tcPr>
            <w:tcW w:w="4608" w:type="dxa"/>
            <w:gridSpan w:val="3"/>
          </w:tcPr>
          <w:p w14:paraId="524823F0" w14:textId="77777777" w:rsidR="00895FEB" w:rsidRDefault="00895FEB" w:rsidP="005230E1">
            <w:r>
              <w:t xml:space="preserve">Testing Team: </w:t>
            </w:r>
          </w:p>
          <w:p w14:paraId="34978A93" w14:textId="77777777" w:rsidR="00895FEB" w:rsidRDefault="00895FEB" w:rsidP="005230E1">
            <w:r>
              <w:t>Pending</w:t>
            </w:r>
          </w:p>
        </w:tc>
        <w:tc>
          <w:tcPr>
            <w:tcW w:w="4608" w:type="dxa"/>
            <w:gridSpan w:val="4"/>
          </w:tcPr>
          <w:p w14:paraId="34AC01D2" w14:textId="77777777" w:rsidR="00895FEB" w:rsidRDefault="00895FEB" w:rsidP="005230E1">
            <w:r>
              <w:t>Date Completed:</w:t>
            </w:r>
          </w:p>
          <w:p w14:paraId="45CE95A7" w14:textId="77777777" w:rsidR="00895FEB" w:rsidRDefault="00895FEB" w:rsidP="005230E1">
            <w:r>
              <w:t>Pending</w:t>
            </w:r>
          </w:p>
        </w:tc>
      </w:tr>
    </w:tbl>
    <w:p w14:paraId="1581C7F6" w14:textId="77777777" w:rsidR="00895FEB" w:rsidRDefault="00895FEB" w:rsidP="00895FEB"/>
    <w:p w14:paraId="552032A5" w14:textId="490D3379" w:rsidR="00941D93" w:rsidRDefault="00895FEB" w:rsidP="00895FEB">
      <w:pPr>
        <w:pStyle w:val="Heading2"/>
      </w:pPr>
      <w:bookmarkStart w:id="84" w:name="_Toc37254783"/>
      <w:r>
        <w:t>Test Plan 3</w:t>
      </w:r>
      <w:bookmarkEnd w:id="84"/>
    </w:p>
    <w:p w14:paraId="601ED258" w14:textId="70497A21" w:rsidR="00800C40" w:rsidRDefault="00DD48CB" w:rsidP="00800C40">
      <w:pPr>
        <w:rPr>
          <w:b/>
        </w:rPr>
      </w:pPr>
      <w:r w:rsidRPr="00B34944">
        <w:rPr>
          <w:b/>
          <w:bCs/>
        </w:rPr>
        <w:t xml:space="preserve">Objective: </w:t>
      </w:r>
      <w:r w:rsidR="00800C40" w:rsidRPr="00BE715B">
        <w:rPr>
          <w:bCs/>
        </w:rPr>
        <w:t>Test if the copy and paste options to confirm that they work together</w:t>
      </w:r>
    </w:p>
    <w:p w14:paraId="6DE26855" w14:textId="431AA804" w:rsidR="00DD48CB" w:rsidRDefault="00DD48CB" w:rsidP="00DD48CB">
      <w:r w:rsidRPr="00B34944">
        <w:rPr>
          <w:b/>
          <w:bCs/>
        </w:rPr>
        <w:t>Notes:</w:t>
      </w:r>
      <w:r w:rsidRPr="00B34944">
        <w:t xml:space="preserve"> </w:t>
      </w:r>
      <w:r w:rsidR="00BE715B">
        <w:t>Since copy and paste go hand in hand, we need to test them together cause if we test individually, we won’t know for sure if they work.</w:t>
      </w:r>
    </w:p>
    <w:p w14:paraId="21C975A6" w14:textId="77777777" w:rsidR="00DD48CB" w:rsidRDefault="00DD48CB" w:rsidP="00DD48CB"/>
    <w:p w14:paraId="48B32304" w14:textId="77777777" w:rsidR="00DD48CB" w:rsidRDefault="00DD48CB" w:rsidP="00DD48CB">
      <w:pPr>
        <w:sectPr w:rsidR="00DD48CB">
          <w:headerReference w:type="default" r:id="rId24"/>
          <w:footerReference w:type="default" r:id="rId25"/>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123"/>
        <w:gridCol w:w="1407"/>
        <w:gridCol w:w="12"/>
        <w:gridCol w:w="333"/>
        <w:gridCol w:w="2178"/>
        <w:gridCol w:w="1952"/>
      </w:tblGrid>
      <w:tr w:rsidR="00DD48CB" w14:paraId="1D646A09" w14:textId="77777777" w:rsidTr="005230E1">
        <w:trPr>
          <w:cantSplit/>
          <w:trHeight w:val="300"/>
        </w:trPr>
        <w:tc>
          <w:tcPr>
            <w:tcW w:w="4620" w:type="dxa"/>
            <w:gridSpan w:val="4"/>
          </w:tcPr>
          <w:p w14:paraId="1B5335C2" w14:textId="23422696" w:rsidR="00DD48CB" w:rsidRDefault="00DD48CB" w:rsidP="005230E1">
            <w:r>
              <w:t xml:space="preserve">Test No.: </w:t>
            </w:r>
            <w:r w:rsidR="00BE715B">
              <w:t>3</w:t>
            </w:r>
          </w:p>
        </w:tc>
        <w:tc>
          <w:tcPr>
            <w:tcW w:w="4596" w:type="dxa"/>
            <w:gridSpan w:val="3"/>
          </w:tcPr>
          <w:p w14:paraId="62421D21" w14:textId="77777777" w:rsidR="00DD48CB" w:rsidRDefault="00DD48CB" w:rsidP="005230E1">
            <w:r>
              <w:t>Current Status: Pending</w:t>
            </w:r>
          </w:p>
        </w:tc>
      </w:tr>
      <w:tr w:rsidR="00DD48CB" w14:paraId="4B812D20" w14:textId="77777777" w:rsidTr="005230E1">
        <w:trPr>
          <w:cantSplit/>
          <w:trHeight w:val="300"/>
        </w:trPr>
        <w:tc>
          <w:tcPr>
            <w:tcW w:w="9216" w:type="dxa"/>
            <w:gridSpan w:val="7"/>
          </w:tcPr>
          <w:p w14:paraId="30449617" w14:textId="6E4418F3" w:rsidR="00DD48CB" w:rsidRPr="00E47986" w:rsidRDefault="00DD48CB" w:rsidP="005230E1">
            <w:r w:rsidRPr="00E47986">
              <w:lastRenderedPageBreak/>
              <w:t xml:space="preserve">Test title:  </w:t>
            </w:r>
            <w:r>
              <w:t xml:space="preserve">Test </w:t>
            </w:r>
            <w:r w:rsidR="00BE715B">
              <w:t>Copy &amp; Paste</w:t>
            </w:r>
          </w:p>
          <w:p w14:paraId="523EBA62" w14:textId="77777777" w:rsidR="00DD48CB" w:rsidRPr="00E47986" w:rsidRDefault="00DD48CB" w:rsidP="005230E1"/>
        </w:tc>
      </w:tr>
      <w:tr w:rsidR="00DD48CB" w14:paraId="46AE23CB" w14:textId="77777777" w:rsidTr="005230E1">
        <w:trPr>
          <w:cantSplit/>
          <w:trHeight w:val="611"/>
        </w:trPr>
        <w:tc>
          <w:tcPr>
            <w:tcW w:w="9216" w:type="dxa"/>
            <w:gridSpan w:val="7"/>
          </w:tcPr>
          <w:p w14:paraId="48C32E64" w14:textId="77777777" w:rsidR="00DD48CB" w:rsidRDefault="00DD48C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p>
          <w:p w14:paraId="35ACF134" w14:textId="5475DD9A" w:rsidR="007E51E8" w:rsidRPr="00E47986" w:rsidRDefault="007E51E8" w:rsidP="005230E1"/>
        </w:tc>
      </w:tr>
      <w:tr w:rsidR="00DD48CB" w14:paraId="67DAE64C" w14:textId="77777777" w:rsidTr="005230E1">
        <w:trPr>
          <w:cantSplit/>
          <w:trHeight w:val="4130"/>
        </w:trPr>
        <w:tc>
          <w:tcPr>
            <w:tcW w:w="1008" w:type="dxa"/>
          </w:tcPr>
          <w:p w14:paraId="219FFCAA" w14:textId="77777777" w:rsidR="00DD48CB" w:rsidRDefault="00DD48CB" w:rsidP="005230E1">
            <w:r>
              <w:t>STEP</w:t>
            </w:r>
          </w:p>
          <w:p w14:paraId="11ACB80A" w14:textId="77777777" w:rsidR="00DD48CB" w:rsidRDefault="00DD48CB" w:rsidP="005230E1"/>
          <w:p w14:paraId="2A1D068A" w14:textId="77777777" w:rsidR="00DD48CB" w:rsidRDefault="00DD48CB" w:rsidP="005230E1">
            <w:r>
              <w:t>1</w:t>
            </w:r>
          </w:p>
          <w:p w14:paraId="3690AABC" w14:textId="77777777" w:rsidR="00DD48CB" w:rsidRDefault="00DD48CB" w:rsidP="005230E1"/>
          <w:p w14:paraId="66F2B687" w14:textId="77777777" w:rsidR="00DD48CB" w:rsidRDefault="00DD48CB" w:rsidP="005230E1"/>
          <w:p w14:paraId="085136C8" w14:textId="77777777" w:rsidR="00DD48CB" w:rsidRDefault="00DD48CB" w:rsidP="005230E1"/>
          <w:p w14:paraId="2EAF530D" w14:textId="77777777" w:rsidR="00DD48CB" w:rsidRDefault="00DD48CB" w:rsidP="005230E1"/>
          <w:p w14:paraId="1711DCA3" w14:textId="77777777" w:rsidR="00DD48CB" w:rsidRDefault="00DD48CB" w:rsidP="005230E1"/>
          <w:p w14:paraId="234A148F" w14:textId="77777777" w:rsidR="00DD48CB" w:rsidRDefault="00DD48CB" w:rsidP="005230E1">
            <w:r>
              <w:t>2</w:t>
            </w:r>
          </w:p>
          <w:p w14:paraId="6C038664" w14:textId="77777777" w:rsidR="00DD48CB" w:rsidRDefault="00DD48CB" w:rsidP="005230E1"/>
          <w:p w14:paraId="5E479F5D" w14:textId="77777777" w:rsidR="00DD48CB" w:rsidRDefault="00DD48CB" w:rsidP="005230E1"/>
          <w:p w14:paraId="7CB9A87E" w14:textId="77777777" w:rsidR="00DD48CB" w:rsidRDefault="00DD48CB" w:rsidP="005230E1"/>
          <w:p w14:paraId="7981F7AF" w14:textId="77777777" w:rsidR="00DD48CB" w:rsidRDefault="00DD48CB" w:rsidP="005230E1"/>
          <w:p w14:paraId="0A07F5FB" w14:textId="116F9361" w:rsidR="00DD48CB" w:rsidRDefault="00DD48CB" w:rsidP="005230E1"/>
          <w:p w14:paraId="0075A837" w14:textId="77777777" w:rsidR="00C80C00" w:rsidRDefault="00C80C00" w:rsidP="005230E1"/>
          <w:p w14:paraId="6E7445F8" w14:textId="77777777" w:rsidR="00DD48CB" w:rsidRDefault="00DD48CB" w:rsidP="005230E1"/>
          <w:p w14:paraId="17D3948B" w14:textId="77777777" w:rsidR="00DD48CB" w:rsidRDefault="00DD48CB" w:rsidP="005230E1">
            <w:r>
              <w:t>3</w:t>
            </w:r>
          </w:p>
          <w:p w14:paraId="45C1E1A5" w14:textId="77777777" w:rsidR="00C80C00" w:rsidRDefault="00C80C00" w:rsidP="005230E1"/>
          <w:p w14:paraId="5560FEA7" w14:textId="77777777" w:rsidR="00C80C00" w:rsidRDefault="00C80C00" w:rsidP="005230E1"/>
          <w:p w14:paraId="12D78C24" w14:textId="77777777" w:rsidR="00C80C00" w:rsidRDefault="00C80C00" w:rsidP="005230E1"/>
          <w:p w14:paraId="0581135C" w14:textId="77777777" w:rsidR="00C80C00" w:rsidRDefault="00C80C00" w:rsidP="005230E1"/>
          <w:p w14:paraId="2DA933D0" w14:textId="77777777" w:rsidR="00C80C00" w:rsidRDefault="00C80C00" w:rsidP="005230E1"/>
          <w:p w14:paraId="51B82AE5" w14:textId="77777777" w:rsidR="00C80C00" w:rsidRDefault="00C80C00" w:rsidP="005230E1">
            <w:r>
              <w:t>4</w:t>
            </w:r>
          </w:p>
          <w:p w14:paraId="729DB888" w14:textId="77777777" w:rsidR="00C80C00" w:rsidRDefault="00C80C00" w:rsidP="005230E1"/>
          <w:p w14:paraId="202FD4AB" w14:textId="77777777" w:rsidR="00C80C00" w:rsidRDefault="00C80C00" w:rsidP="005230E1"/>
          <w:p w14:paraId="17EE7820" w14:textId="77777777" w:rsidR="00C80C00" w:rsidRDefault="00C80C00" w:rsidP="005230E1"/>
          <w:p w14:paraId="6CFCD0E1" w14:textId="77777777" w:rsidR="00C80C00" w:rsidRDefault="00C80C00" w:rsidP="005230E1"/>
          <w:p w14:paraId="27237481" w14:textId="77777777" w:rsidR="00C80C00" w:rsidRDefault="00C80C00" w:rsidP="005230E1">
            <w:r>
              <w:t>5</w:t>
            </w:r>
          </w:p>
          <w:p w14:paraId="2E354B70" w14:textId="77777777" w:rsidR="00C80C00" w:rsidRDefault="00C80C00" w:rsidP="005230E1"/>
          <w:p w14:paraId="6DB24609" w14:textId="77777777" w:rsidR="00C80C00" w:rsidRDefault="00C80C00" w:rsidP="005230E1"/>
          <w:p w14:paraId="06667EFC" w14:textId="77777777" w:rsidR="00C80C00" w:rsidRDefault="00C80C00" w:rsidP="005230E1"/>
          <w:p w14:paraId="2E215A21" w14:textId="77777777" w:rsidR="00C80C00" w:rsidRDefault="00C80C00" w:rsidP="005230E1"/>
          <w:p w14:paraId="0EF76744" w14:textId="77777777" w:rsidR="00C80C00" w:rsidRDefault="00C80C00" w:rsidP="005230E1"/>
          <w:p w14:paraId="17B872B2" w14:textId="77777777" w:rsidR="00C80C00" w:rsidRDefault="00C80C00" w:rsidP="005230E1"/>
          <w:p w14:paraId="2EC328E7" w14:textId="77777777" w:rsidR="00C80C00" w:rsidRDefault="00C80C00" w:rsidP="005230E1"/>
          <w:p w14:paraId="26793954" w14:textId="77777777" w:rsidR="00C80C00" w:rsidRDefault="00C80C00" w:rsidP="005230E1"/>
          <w:p w14:paraId="73523BB7" w14:textId="77777777" w:rsidR="00C80C00" w:rsidRDefault="00C80C00" w:rsidP="005230E1"/>
          <w:p w14:paraId="7DAD263D" w14:textId="34C9BEE9" w:rsidR="00C80C00" w:rsidRDefault="00C80C00" w:rsidP="005230E1">
            <w:r>
              <w:t>6</w:t>
            </w:r>
          </w:p>
        </w:tc>
        <w:tc>
          <w:tcPr>
            <w:tcW w:w="2160" w:type="dxa"/>
          </w:tcPr>
          <w:p w14:paraId="76A0E8C5" w14:textId="77777777" w:rsidR="00DD48CB" w:rsidRDefault="00DD48CB" w:rsidP="005230E1">
            <w:r>
              <w:t>OPERATOR ACTION</w:t>
            </w:r>
          </w:p>
          <w:p w14:paraId="160EBC17" w14:textId="77777777" w:rsidR="00DD48CB" w:rsidRDefault="00DD48CB" w:rsidP="005230E1"/>
          <w:p w14:paraId="233BB1FF" w14:textId="77777777" w:rsidR="00316488" w:rsidRDefault="00316488" w:rsidP="00316488">
            <w:r>
              <w:t>On startup window, select “File” then select the “Open” option</w:t>
            </w:r>
          </w:p>
          <w:p w14:paraId="44284DF7" w14:textId="77777777" w:rsidR="00316488" w:rsidRDefault="00316488" w:rsidP="00316488"/>
          <w:p w14:paraId="5943DDC3" w14:textId="77777777" w:rsidR="00316488" w:rsidRDefault="00316488" w:rsidP="00316488"/>
          <w:p w14:paraId="1B9F644C" w14:textId="77777777" w:rsidR="00316488" w:rsidRDefault="00316488" w:rsidP="00316488"/>
          <w:p w14:paraId="4CD78503" w14:textId="77777777" w:rsidR="00316488" w:rsidRDefault="00316488" w:rsidP="00316488">
            <w:r>
              <w:t>Select the file named “TYPE_TABLE”</w:t>
            </w:r>
          </w:p>
          <w:p w14:paraId="03168FEC" w14:textId="77777777" w:rsidR="00316488" w:rsidRDefault="00316488" w:rsidP="00316488"/>
          <w:p w14:paraId="139BFD52" w14:textId="77777777" w:rsidR="00316488" w:rsidRDefault="00316488" w:rsidP="00316488"/>
          <w:p w14:paraId="6251E930" w14:textId="77777777" w:rsidR="00316488" w:rsidRDefault="00316488" w:rsidP="00316488"/>
          <w:p w14:paraId="7B6BC255" w14:textId="77777777" w:rsidR="00316488" w:rsidRDefault="00316488" w:rsidP="00316488"/>
          <w:p w14:paraId="700B264B" w14:textId="3ADFE0CD" w:rsidR="00316488" w:rsidRDefault="00316488" w:rsidP="00316488"/>
          <w:p w14:paraId="39BFE2E1" w14:textId="77777777" w:rsidR="00C80C00" w:rsidRDefault="00C80C00" w:rsidP="00316488"/>
          <w:p w14:paraId="5E102004" w14:textId="78D42201" w:rsidR="00316488" w:rsidRDefault="00316488" w:rsidP="005230E1">
            <w:r>
              <w:t>Click anywhere in the table and select the  Edit Menu option.</w:t>
            </w:r>
          </w:p>
          <w:p w14:paraId="0E84A27D" w14:textId="6548AD18" w:rsidR="00DD48CB" w:rsidRDefault="00DD48CB" w:rsidP="005230E1"/>
          <w:p w14:paraId="115A54A7" w14:textId="77777777" w:rsidR="00DD48CB" w:rsidRDefault="00DD48CB" w:rsidP="005230E1"/>
          <w:p w14:paraId="516E49D5" w14:textId="77777777" w:rsidR="00DD48CB" w:rsidRDefault="00DD48CB" w:rsidP="005230E1"/>
          <w:p w14:paraId="0F134EF1" w14:textId="72D613B8" w:rsidR="00DD48CB" w:rsidRDefault="00DD48CB" w:rsidP="005230E1">
            <w:r>
              <w:t xml:space="preserve">Select the </w:t>
            </w:r>
            <w:r w:rsidR="007E51E8">
              <w:t>Copy</w:t>
            </w:r>
            <w:r>
              <w:t xml:space="preserve"> option</w:t>
            </w:r>
          </w:p>
          <w:p w14:paraId="72C82FDE" w14:textId="77777777" w:rsidR="00DD48CB" w:rsidRDefault="00DD48CB" w:rsidP="005230E1"/>
          <w:p w14:paraId="04E139F5" w14:textId="77777777" w:rsidR="00DD48CB" w:rsidRDefault="00DD48CB" w:rsidP="005230E1"/>
          <w:p w14:paraId="77F341F3" w14:textId="77777777" w:rsidR="00DD48CB" w:rsidRDefault="00DD48CB" w:rsidP="005230E1"/>
          <w:p w14:paraId="4A361185" w14:textId="77777777" w:rsidR="00DD48CB" w:rsidRDefault="00DD48CB" w:rsidP="005230E1"/>
          <w:p w14:paraId="22442DA6" w14:textId="77777777" w:rsidR="00DD48CB" w:rsidRDefault="00CA0D1C" w:rsidP="005230E1">
            <w:r>
              <w:t>Select the Paste option</w:t>
            </w:r>
          </w:p>
          <w:p w14:paraId="5FECD214" w14:textId="77777777" w:rsidR="00C80C00" w:rsidRDefault="00C80C00" w:rsidP="005230E1"/>
          <w:p w14:paraId="2367AD6D" w14:textId="77777777" w:rsidR="00C80C00" w:rsidRDefault="00C80C00" w:rsidP="005230E1"/>
          <w:p w14:paraId="3136A05D" w14:textId="77777777" w:rsidR="00C80C00" w:rsidRDefault="00C80C00" w:rsidP="005230E1"/>
          <w:p w14:paraId="453536BF" w14:textId="77777777" w:rsidR="00C80C00" w:rsidRDefault="00C80C00" w:rsidP="005230E1"/>
          <w:p w14:paraId="0A5A6267" w14:textId="77777777" w:rsidR="00C80C00" w:rsidRDefault="00C80C00" w:rsidP="005230E1"/>
          <w:p w14:paraId="19EFB870" w14:textId="77777777" w:rsidR="00C80C00" w:rsidRDefault="00C80C00" w:rsidP="005230E1"/>
          <w:p w14:paraId="74E4A511" w14:textId="77777777" w:rsidR="00C80C00" w:rsidRDefault="00C80C00" w:rsidP="005230E1"/>
          <w:p w14:paraId="6B92AA01" w14:textId="77777777" w:rsidR="00C80C00" w:rsidRDefault="00C80C00" w:rsidP="005230E1"/>
          <w:p w14:paraId="74C9DBD9" w14:textId="77777777" w:rsidR="00C80C00" w:rsidRDefault="00C80C00" w:rsidP="005230E1"/>
          <w:p w14:paraId="174AFA1A" w14:textId="7F0403D9" w:rsidR="00C80C00" w:rsidRDefault="00C80C00" w:rsidP="005230E1">
            <w:r>
              <w:t>Repeat steps 2-5 if needed, to further observe</w:t>
            </w:r>
          </w:p>
        </w:tc>
        <w:tc>
          <w:tcPr>
            <w:tcW w:w="1800" w:type="dxa"/>
            <w:gridSpan w:val="3"/>
          </w:tcPr>
          <w:p w14:paraId="326988AB" w14:textId="77777777" w:rsidR="00DD48CB" w:rsidRDefault="00DD48CB" w:rsidP="005230E1">
            <w:r>
              <w:t>PURPOSE</w:t>
            </w:r>
          </w:p>
          <w:p w14:paraId="15ACDE11" w14:textId="77777777" w:rsidR="00DD48CB" w:rsidRDefault="00DD48CB" w:rsidP="005230E1"/>
          <w:p w14:paraId="555F4EA6" w14:textId="77777777" w:rsidR="00316488" w:rsidRDefault="00316488" w:rsidP="00316488">
            <w:r>
              <w:t>Make sure to open a file to begin populating table</w:t>
            </w:r>
          </w:p>
          <w:p w14:paraId="445915B0" w14:textId="77777777" w:rsidR="00316488" w:rsidRDefault="00316488" w:rsidP="00316488"/>
          <w:p w14:paraId="28A1E38B" w14:textId="77777777" w:rsidR="00316488" w:rsidRDefault="00316488" w:rsidP="00316488"/>
          <w:p w14:paraId="65A326D5" w14:textId="77777777" w:rsidR="00316488" w:rsidRDefault="00316488" w:rsidP="00316488"/>
          <w:p w14:paraId="3F15A354" w14:textId="77777777" w:rsidR="00316488" w:rsidRDefault="00316488" w:rsidP="00316488">
            <w:r>
              <w:t>Select an XML file to populate data</w:t>
            </w:r>
          </w:p>
          <w:p w14:paraId="3C27A136" w14:textId="77777777" w:rsidR="00316488" w:rsidRDefault="00316488" w:rsidP="00316488"/>
          <w:p w14:paraId="57606A56" w14:textId="77777777" w:rsidR="00316488" w:rsidRDefault="00316488" w:rsidP="00316488"/>
          <w:p w14:paraId="28DC374A" w14:textId="77777777" w:rsidR="00316488" w:rsidRDefault="00316488" w:rsidP="00316488"/>
          <w:p w14:paraId="2341E7C1" w14:textId="77777777" w:rsidR="00316488" w:rsidRDefault="00316488" w:rsidP="00316488"/>
          <w:p w14:paraId="326490BC" w14:textId="77777777" w:rsidR="00316488" w:rsidRDefault="00316488" w:rsidP="00316488"/>
          <w:p w14:paraId="5F6320F9" w14:textId="5646AE3C" w:rsidR="00316488" w:rsidRDefault="00316488" w:rsidP="005230E1">
            <w:r>
              <w:t xml:space="preserve">This is to make sure that regardless of where you select, it’ll still </w:t>
            </w:r>
            <w:r w:rsidR="00C80C00">
              <w:t>copied</w:t>
            </w:r>
          </w:p>
          <w:p w14:paraId="6D578ADC" w14:textId="77777777" w:rsidR="00DD48CB" w:rsidRDefault="00DD48CB" w:rsidP="005230E1"/>
          <w:p w14:paraId="52770358" w14:textId="77777777" w:rsidR="00DD48CB" w:rsidRDefault="00DD48CB" w:rsidP="005230E1">
            <w:r>
              <w:t>This is the main function we are testing</w:t>
            </w:r>
          </w:p>
          <w:p w14:paraId="0AF0EA7A" w14:textId="77777777" w:rsidR="00DD48CB" w:rsidRDefault="00DD48CB" w:rsidP="005230E1"/>
          <w:p w14:paraId="576012DA" w14:textId="77777777" w:rsidR="00DD48CB" w:rsidRDefault="00DD48CB" w:rsidP="005230E1"/>
          <w:p w14:paraId="476A9CFE" w14:textId="77777777" w:rsidR="00DD48CB" w:rsidRDefault="00DD48CB" w:rsidP="005230E1">
            <w:r>
              <w:t>T</w:t>
            </w:r>
            <w:r w:rsidR="00CA0D1C">
              <w:t xml:space="preserve">his is typically the next option to select after choosing </w:t>
            </w:r>
            <w:r w:rsidR="004B69F0">
              <w:t>to copy</w:t>
            </w:r>
          </w:p>
          <w:p w14:paraId="38DBD4CF" w14:textId="77777777" w:rsidR="00C80C00" w:rsidRDefault="00C80C00" w:rsidP="005230E1"/>
          <w:p w14:paraId="187DD096" w14:textId="77777777" w:rsidR="00C80C00" w:rsidRDefault="00C80C00" w:rsidP="005230E1"/>
          <w:p w14:paraId="7C366DD1" w14:textId="77777777" w:rsidR="00C80C00" w:rsidRDefault="00C80C00" w:rsidP="005230E1"/>
          <w:p w14:paraId="13B7C354" w14:textId="77777777" w:rsidR="00C80C00" w:rsidRDefault="00C80C00" w:rsidP="005230E1"/>
          <w:p w14:paraId="58D91209" w14:textId="77777777" w:rsidR="00C80C00" w:rsidRDefault="00C80C00" w:rsidP="005230E1"/>
          <w:p w14:paraId="01F9D981" w14:textId="77777777" w:rsidR="00C80C00" w:rsidRDefault="00C80C00" w:rsidP="005230E1"/>
          <w:p w14:paraId="1BC00871" w14:textId="73F85E62" w:rsidR="00C80C00" w:rsidRDefault="00C80C00" w:rsidP="005230E1">
            <w:r>
              <w:t>If performing these steps doesn’t give clear result, try multiple times until it is clear</w:t>
            </w:r>
          </w:p>
        </w:tc>
        <w:tc>
          <w:tcPr>
            <w:tcW w:w="2250" w:type="dxa"/>
          </w:tcPr>
          <w:p w14:paraId="3110A953" w14:textId="77777777" w:rsidR="00DD48CB" w:rsidRDefault="00DD48CB" w:rsidP="005230E1">
            <w:r>
              <w:t>EXEPCTED RESULTS</w:t>
            </w:r>
          </w:p>
          <w:p w14:paraId="673C998F" w14:textId="77777777" w:rsidR="00DD48CB" w:rsidRDefault="00DD48CB" w:rsidP="005230E1"/>
          <w:p w14:paraId="71F03219" w14:textId="77777777" w:rsidR="00316488" w:rsidRDefault="00316488" w:rsidP="00316488">
            <w:r>
              <w:t>The file browser popup shall come up to select file to open</w:t>
            </w:r>
          </w:p>
          <w:p w14:paraId="26BEE4F1" w14:textId="77777777" w:rsidR="00316488" w:rsidRDefault="00316488" w:rsidP="00316488"/>
          <w:p w14:paraId="0461AEC5" w14:textId="77777777" w:rsidR="00316488" w:rsidRDefault="00316488" w:rsidP="00316488"/>
          <w:p w14:paraId="327A7E67" w14:textId="77777777" w:rsidR="00316488" w:rsidRDefault="00316488" w:rsidP="00316488"/>
          <w:p w14:paraId="20501029" w14:textId="77777777" w:rsidR="00316488" w:rsidRDefault="00316488" w:rsidP="00316488">
            <w:r>
              <w:t>The other populated tables shall appear as a list on the main window and a separate window shall appear with the table</w:t>
            </w:r>
          </w:p>
          <w:p w14:paraId="3A88A719" w14:textId="3CC2ED65" w:rsidR="00316488" w:rsidRDefault="00316488" w:rsidP="00316488"/>
          <w:p w14:paraId="1D1A0400" w14:textId="77777777" w:rsidR="00C80C00" w:rsidRDefault="00C80C00" w:rsidP="00316488"/>
          <w:p w14:paraId="25B1F458" w14:textId="17B28CB2" w:rsidR="00316488" w:rsidRDefault="00316488" w:rsidP="005230E1">
            <w:r>
              <w:t>The spot that was selected is highlighted blue the edit menu option pops up</w:t>
            </w:r>
          </w:p>
          <w:p w14:paraId="372B7C92" w14:textId="77777777" w:rsidR="00DD48CB" w:rsidRDefault="00DD48CB" w:rsidP="005230E1"/>
          <w:p w14:paraId="1A56C289" w14:textId="77777777" w:rsidR="00DD48CB" w:rsidRDefault="00DD48CB" w:rsidP="005230E1"/>
          <w:p w14:paraId="0D71BEEA" w14:textId="6D497165" w:rsidR="00DD48CB" w:rsidRDefault="00DD48CB" w:rsidP="005230E1">
            <w:r>
              <w:t>The row that was selected</w:t>
            </w:r>
            <w:r w:rsidR="00CC21C7">
              <w:t xml:space="preserve"> will be copied to clipboard</w:t>
            </w:r>
          </w:p>
          <w:p w14:paraId="5FB5D2E0" w14:textId="77777777" w:rsidR="00DD48CB" w:rsidRDefault="00DD48CB" w:rsidP="005230E1"/>
          <w:p w14:paraId="608226BB" w14:textId="77777777" w:rsidR="00DD48CB" w:rsidRDefault="00DD48CB" w:rsidP="005230E1"/>
          <w:p w14:paraId="1CC3965D" w14:textId="77777777" w:rsidR="00DD48CB" w:rsidRDefault="004B69F0" w:rsidP="005230E1">
            <w:r>
              <w:t xml:space="preserve">The selected item that was copied is pasted </w:t>
            </w:r>
            <w:r w:rsidR="00363AD9">
              <w:t>without any changes to what was originally copied</w:t>
            </w:r>
          </w:p>
          <w:p w14:paraId="4CBDBF17" w14:textId="77777777" w:rsidR="00C80C00" w:rsidRDefault="00C80C00" w:rsidP="005230E1"/>
          <w:p w14:paraId="337C8061" w14:textId="77777777" w:rsidR="00C80C00" w:rsidRDefault="00C80C00" w:rsidP="005230E1"/>
          <w:p w14:paraId="5BA7AB6E" w14:textId="77777777" w:rsidR="00C80C00" w:rsidRDefault="00C80C00" w:rsidP="005230E1"/>
          <w:p w14:paraId="23B1D585" w14:textId="77777777" w:rsidR="00C80C00" w:rsidRDefault="00C80C00" w:rsidP="005230E1"/>
          <w:p w14:paraId="0A70D00D" w14:textId="77777777" w:rsidR="00C80C00" w:rsidRDefault="00C80C00" w:rsidP="005230E1"/>
          <w:p w14:paraId="4260BF53" w14:textId="7B24E2CD" w:rsidR="00C80C00" w:rsidRDefault="00C80C00" w:rsidP="005230E1">
            <w:r>
              <w:t>Multiple rows were copied and pasted without affecting the data that was copied as well as the surrounding data</w:t>
            </w:r>
            <w:r w:rsidR="007A0AF6">
              <w:t>.</w:t>
            </w:r>
          </w:p>
        </w:tc>
        <w:tc>
          <w:tcPr>
            <w:tcW w:w="1998" w:type="dxa"/>
          </w:tcPr>
          <w:p w14:paraId="14989FCF" w14:textId="77777777" w:rsidR="00DD48CB" w:rsidRDefault="00DD48CB" w:rsidP="005230E1">
            <w:r>
              <w:t>COMMENTS</w:t>
            </w:r>
          </w:p>
          <w:p w14:paraId="3E3774B5" w14:textId="77777777" w:rsidR="00DD48CB" w:rsidRDefault="00DD48CB" w:rsidP="005230E1"/>
          <w:p w14:paraId="4B8AC489" w14:textId="77777777" w:rsidR="00316488" w:rsidRDefault="00316488" w:rsidP="00316488">
            <w:r>
              <w:t>This is where you can make sure you’re in the correct directory in order to choose the file</w:t>
            </w:r>
          </w:p>
          <w:p w14:paraId="25A2A2CC" w14:textId="77777777" w:rsidR="00316488" w:rsidRDefault="00316488" w:rsidP="00316488"/>
          <w:p w14:paraId="6B4C3C94" w14:textId="77777777" w:rsidR="00316488" w:rsidRDefault="00316488" w:rsidP="00316488">
            <w:r>
              <w:t>If it stays in the main window, make sure to check if there are any other windows that opened</w:t>
            </w:r>
          </w:p>
          <w:p w14:paraId="2C35D5E6" w14:textId="744941CC" w:rsidR="00316488" w:rsidRDefault="00316488" w:rsidP="005230E1"/>
          <w:p w14:paraId="396E1AB5" w14:textId="77777777" w:rsidR="00316488" w:rsidRDefault="00316488" w:rsidP="005230E1"/>
          <w:p w14:paraId="4529A6E7" w14:textId="77777777" w:rsidR="00C80C00" w:rsidRDefault="00C80C00" w:rsidP="005230E1"/>
          <w:p w14:paraId="7085198B" w14:textId="59163CDC" w:rsidR="00DD48CB" w:rsidRDefault="00DD48CB" w:rsidP="005230E1">
            <w:r>
              <w:t xml:space="preserve">Look for </w:t>
            </w:r>
            <w:r w:rsidR="007E51E8">
              <w:t>copy</w:t>
            </w:r>
            <w:r>
              <w:t xml:space="preserve"> for the next step</w:t>
            </w:r>
          </w:p>
          <w:p w14:paraId="3D31E8E0" w14:textId="77777777" w:rsidR="00DD48CB" w:rsidRDefault="00DD48CB" w:rsidP="005230E1"/>
          <w:p w14:paraId="3EBFAB1F" w14:textId="77777777" w:rsidR="00DD48CB" w:rsidRDefault="00DD48CB" w:rsidP="005230E1"/>
          <w:p w14:paraId="64FC31DD" w14:textId="77777777" w:rsidR="00DD48CB" w:rsidRDefault="00DD48CB" w:rsidP="005230E1"/>
          <w:p w14:paraId="20C5CDF5" w14:textId="4BEDE115" w:rsidR="00A048BB" w:rsidRDefault="00A048BB" w:rsidP="005230E1"/>
          <w:p w14:paraId="4E1D0649" w14:textId="00049E05" w:rsidR="00C80C00" w:rsidRDefault="00C80C00" w:rsidP="005230E1">
            <w:r>
              <w:t>The expected results will not be noticeable until the next step has been performed</w:t>
            </w:r>
          </w:p>
          <w:p w14:paraId="363ABB5F" w14:textId="77777777" w:rsidR="00C80C00" w:rsidRDefault="00C80C00" w:rsidP="005230E1"/>
          <w:p w14:paraId="66A98592" w14:textId="62D0EDA7" w:rsidR="00A048BB" w:rsidRDefault="00363AD9" w:rsidP="00A048BB">
            <w:r>
              <w:t xml:space="preserve">There are times where the data that was copied isn’t pasted or </w:t>
            </w:r>
            <w:r w:rsidR="00060490">
              <w:t>the item wasn’t copied in the first place resulting in either pasting the wrong thing or something blank</w:t>
            </w:r>
          </w:p>
          <w:p w14:paraId="043A153C" w14:textId="434D520C" w:rsidR="00C80C00" w:rsidRDefault="00C80C00" w:rsidP="00A048BB"/>
          <w:p w14:paraId="0851797E" w14:textId="202719D7" w:rsidR="00C80C00" w:rsidRDefault="007A0AF6" w:rsidP="00A048BB">
            <w:r>
              <w:t>[OPTIONAL]</w:t>
            </w:r>
          </w:p>
          <w:p w14:paraId="10FA27F0" w14:textId="77777777" w:rsidR="00DD48CB" w:rsidRDefault="00DD48CB" w:rsidP="005230E1"/>
        </w:tc>
      </w:tr>
      <w:tr w:rsidR="00DD48CB" w14:paraId="43ABC4EF" w14:textId="77777777" w:rsidTr="007A0AF6">
        <w:trPr>
          <w:trHeight w:val="440"/>
        </w:trPr>
        <w:tc>
          <w:tcPr>
            <w:tcW w:w="9216" w:type="dxa"/>
            <w:gridSpan w:val="7"/>
            <w:tcBorders>
              <w:bottom w:val="single" w:sz="4" w:space="0" w:color="auto"/>
            </w:tcBorders>
          </w:tcPr>
          <w:p w14:paraId="53C1CFB8" w14:textId="77777777" w:rsidR="00DD48CB" w:rsidRDefault="00DD48CB" w:rsidP="005230E1">
            <w:r>
              <w:t>Concluding Remarks:</w:t>
            </w:r>
          </w:p>
          <w:p w14:paraId="4D4AA514" w14:textId="77777777" w:rsidR="00DD48CB" w:rsidRDefault="00DD48CB" w:rsidP="005230E1">
            <w:r>
              <w:t xml:space="preserve">Pending </w:t>
            </w:r>
          </w:p>
        </w:tc>
      </w:tr>
      <w:tr w:rsidR="00DD48CB" w14:paraId="619BDB74" w14:textId="77777777" w:rsidTr="007A0AF6">
        <w:trPr>
          <w:trHeight w:val="287"/>
        </w:trPr>
        <w:tc>
          <w:tcPr>
            <w:tcW w:w="4608" w:type="dxa"/>
            <w:gridSpan w:val="3"/>
          </w:tcPr>
          <w:p w14:paraId="2FAEE868" w14:textId="77777777" w:rsidR="00DD48CB" w:rsidRDefault="00DD48CB" w:rsidP="005230E1">
            <w:r>
              <w:t xml:space="preserve">Testing Team: </w:t>
            </w:r>
          </w:p>
          <w:p w14:paraId="6416A09E" w14:textId="77777777" w:rsidR="00DD48CB" w:rsidRDefault="00DD48CB" w:rsidP="005230E1">
            <w:r>
              <w:t>Pending</w:t>
            </w:r>
          </w:p>
        </w:tc>
        <w:tc>
          <w:tcPr>
            <w:tcW w:w="4608" w:type="dxa"/>
            <w:gridSpan w:val="4"/>
          </w:tcPr>
          <w:p w14:paraId="531CA823" w14:textId="77777777" w:rsidR="00DD48CB" w:rsidRDefault="00DD48CB" w:rsidP="005230E1">
            <w:r>
              <w:t>Date Completed:</w:t>
            </w:r>
          </w:p>
          <w:p w14:paraId="0D6B1F49" w14:textId="77777777" w:rsidR="00DD48CB" w:rsidRDefault="00DD48CB" w:rsidP="005230E1">
            <w:r>
              <w:t>Pending</w:t>
            </w:r>
          </w:p>
        </w:tc>
      </w:tr>
    </w:tbl>
    <w:p w14:paraId="1A7C874B" w14:textId="09D0520C" w:rsidR="00895FEB" w:rsidRDefault="00DD48CB" w:rsidP="00DD48CB">
      <w:pPr>
        <w:pStyle w:val="Heading2"/>
      </w:pPr>
      <w:bookmarkStart w:id="85" w:name="_Toc37254784"/>
      <w:r>
        <w:lastRenderedPageBreak/>
        <w:t>Test Case 4</w:t>
      </w:r>
      <w:bookmarkEnd w:id="85"/>
    </w:p>
    <w:p w14:paraId="52D09E75" w14:textId="184C587D" w:rsidR="00DD48CB" w:rsidRPr="001C4964" w:rsidRDefault="00DD48CB" w:rsidP="00DD48CB">
      <w:pPr>
        <w:rPr>
          <w:bCs/>
        </w:rPr>
      </w:pPr>
      <w:r w:rsidRPr="00B34944">
        <w:rPr>
          <w:b/>
          <w:bCs/>
        </w:rPr>
        <w:t xml:space="preserve">Objective: </w:t>
      </w:r>
      <w:r w:rsidR="006A1203" w:rsidRPr="00F53E31">
        <w:t>Test the drag and drop functionality to make sure data is not affected</w:t>
      </w:r>
    </w:p>
    <w:p w14:paraId="285BCDD1" w14:textId="77777777" w:rsidR="00DD48CB" w:rsidRDefault="00DD48CB" w:rsidP="00DD48CB">
      <w:r w:rsidRPr="00B34944">
        <w:rPr>
          <w:b/>
          <w:bCs/>
        </w:rPr>
        <w:t>Notes:</w:t>
      </w:r>
      <w:r w:rsidRPr="00B34944">
        <w:t xml:space="preserve"> </w:t>
      </w:r>
      <w:r>
        <w:t>Since the whole column and row is affected, we need to make sure that the data isn’t affected as well.</w:t>
      </w:r>
    </w:p>
    <w:p w14:paraId="64F38033" w14:textId="77777777" w:rsidR="00DD48CB" w:rsidRDefault="00DD48CB" w:rsidP="00DD48CB"/>
    <w:p w14:paraId="6C8A03FC" w14:textId="77777777" w:rsidR="00DD48CB" w:rsidRDefault="00DD48CB" w:rsidP="00DD48CB">
      <w:pPr>
        <w:sectPr w:rsidR="00DD48CB">
          <w:headerReference w:type="default" r:id="rId26"/>
          <w:footerReference w:type="default" r:id="rId27"/>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9"/>
        <w:gridCol w:w="2098"/>
        <w:gridCol w:w="1397"/>
        <w:gridCol w:w="12"/>
        <w:gridCol w:w="324"/>
        <w:gridCol w:w="2232"/>
        <w:gridCol w:w="1958"/>
      </w:tblGrid>
      <w:tr w:rsidR="00DD48CB" w14:paraId="4A710284" w14:textId="77777777" w:rsidTr="005230E1">
        <w:trPr>
          <w:cantSplit/>
          <w:trHeight w:val="300"/>
        </w:trPr>
        <w:tc>
          <w:tcPr>
            <w:tcW w:w="4620" w:type="dxa"/>
            <w:gridSpan w:val="4"/>
          </w:tcPr>
          <w:p w14:paraId="05C7C420" w14:textId="62EAC7C0" w:rsidR="00DD48CB" w:rsidRDefault="00DD48CB" w:rsidP="005230E1">
            <w:r>
              <w:t xml:space="preserve">Test No.: </w:t>
            </w:r>
            <w:r w:rsidR="00B60A85">
              <w:t>4</w:t>
            </w:r>
          </w:p>
        </w:tc>
        <w:tc>
          <w:tcPr>
            <w:tcW w:w="4596" w:type="dxa"/>
            <w:gridSpan w:val="3"/>
          </w:tcPr>
          <w:p w14:paraId="5BBBB08D" w14:textId="77777777" w:rsidR="00DD48CB" w:rsidRDefault="00DD48CB" w:rsidP="005230E1">
            <w:r>
              <w:t>Current Status: Pending</w:t>
            </w:r>
          </w:p>
        </w:tc>
      </w:tr>
      <w:tr w:rsidR="00DD48CB" w14:paraId="08846288" w14:textId="77777777" w:rsidTr="005230E1">
        <w:trPr>
          <w:cantSplit/>
          <w:trHeight w:val="300"/>
        </w:trPr>
        <w:tc>
          <w:tcPr>
            <w:tcW w:w="9216" w:type="dxa"/>
            <w:gridSpan w:val="7"/>
          </w:tcPr>
          <w:p w14:paraId="6C7A4E01" w14:textId="3458A99E" w:rsidR="00DD48CB" w:rsidRPr="00E47986" w:rsidRDefault="00DD48CB" w:rsidP="005230E1">
            <w:r w:rsidRPr="00E47986">
              <w:t xml:space="preserve">Test title:  </w:t>
            </w:r>
            <w:r>
              <w:t xml:space="preserve">Test </w:t>
            </w:r>
            <w:r w:rsidR="00F53E31">
              <w:t>Drag &amp; Drop</w:t>
            </w:r>
          </w:p>
          <w:p w14:paraId="2B0F6437" w14:textId="77777777" w:rsidR="00DD48CB" w:rsidRPr="00E47986" w:rsidRDefault="00DD48CB" w:rsidP="005230E1"/>
        </w:tc>
      </w:tr>
      <w:tr w:rsidR="00DD48CB" w14:paraId="6AF9F450" w14:textId="77777777" w:rsidTr="005230E1">
        <w:trPr>
          <w:cantSplit/>
          <w:trHeight w:val="611"/>
        </w:trPr>
        <w:tc>
          <w:tcPr>
            <w:tcW w:w="9216" w:type="dxa"/>
            <w:gridSpan w:val="7"/>
          </w:tcPr>
          <w:p w14:paraId="4200C579" w14:textId="77777777" w:rsidR="00DD48CB" w:rsidRDefault="00DD48C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p>
          <w:p w14:paraId="59C4B8FF" w14:textId="67123ED1" w:rsidR="007E51E8" w:rsidRPr="00E47986" w:rsidRDefault="007E51E8" w:rsidP="005230E1"/>
        </w:tc>
      </w:tr>
      <w:tr w:rsidR="00DD48CB" w14:paraId="785AD3E4" w14:textId="77777777" w:rsidTr="005230E1">
        <w:trPr>
          <w:cantSplit/>
          <w:trHeight w:val="4130"/>
        </w:trPr>
        <w:tc>
          <w:tcPr>
            <w:tcW w:w="1008" w:type="dxa"/>
          </w:tcPr>
          <w:p w14:paraId="121E8D90" w14:textId="77777777" w:rsidR="00DD48CB" w:rsidRDefault="00DD48CB" w:rsidP="005230E1">
            <w:r>
              <w:t>STEP</w:t>
            </w:r>
          </w:p>
          <w:p w14:paraId="39298163" w14:textId="77777777" w:rsidR="00DD48CB" w:rsidRDefault="00DD48CB" w:rsidP="005230E1"/>
          <w:p w14:paraId="08559606" w14:textId="77777777" w:rsidR="00DD48CB" w:rsidRDefault="00DD48CB" w:rsidP="005230E1">
            <w:r>
              <w:t>1</w:t>
            </w:r>
          </w:p>
          <w:p w14:paraId="56691C9A" w14:textId="77777777" w:rsidR="00DD48CB" w:rsidRDefault="00DD48CB" w:rsidP="005230E1"/>
          <w:p w14:paraId="197B112C" w14:textId="77777777" w:rsidR="00DD48CB" w:rsidRDefault="00DD48CB" w:rsidP="005230E1"/>
          <w:p w14:paraId="214E7491" w14:textId="77777777" w:rsidR="00DD48CB" w:rsidRDefault="00DD48CB" w:rsidP="005230E1"/>
          <w:p w14:paraId="331CBD35" w14:textId="6AA878D5" w:rsidR="00DD48CB" w:rsidRDefault="00DD48CB" w:rsidP="005230E1"/>
          <w:p w14:paraId="5C307126" w14:textId="77777777" w:rsidR="0041028C" w:rsidRDefault="0041028C" w:rsidP="005230E1"/>
          <w:p w14:paraId="70937B5C" w14:textId="77777777" w:rsidR="00DD48CB" w:rsidRDefault="00DD48CB" w:rsidP="005230E1">
            <w:r>
              <w:t>2</w:t>
            </w:r>
          </w:p>
          <w:p w14:paraId="64F061D8" w14:textId="77777777" w:rsidR="00DD48CB" w:rsidRDefault="00DD48CB" w:rsidP="005230E1"/>
          <w:p w14:paraId="74E68B2F" w14:textId="77777777" w:rsidR="00DD48CB" w:rsidRDefault="00DD48CB" w:rsidP="005230E1"/>
          <w:p w14:paraId="4B76839C" w14:textId="77777777" w:rsidR="00DD48CB" w:rsidRDefault="00DD48CB" w:rsidP="005230E1"/>
          <w:p w14:paraId="4B1EB056" w14:textId="77777777" w:rsidR="007A0AF6" w:rsidRDefault="007A0AF6" w:rsidP="005230E1"/>
          <w:p w14:paraId="51817917" w14:textId="77777777" w:rsidR="00DD48CB" w:rsidRDefault="00DD48CB" w:rsidP="005230E1"/>
          <w:p w14:paraId="6F0F58B8" w14:textId="77777777" w:rsidR="00DD48CB" w:rsidRDefault="00DD48CB" w:rsidP="005230E1"/>
          <w:p w14:paraId="047755FE" w14:textId="77777777" w:rsidR="00DD48CB" w:rsidRDefault="00DD48CB" w:rsidP="005230E1">
            <w:r>
              <w:t>3</w:t>
            </w:r>
          </w:p>
          <w:p w14:paraId="0BFC4B8E" w14:textId="77777777" w:rsidR="007A0AF6" w:rsidRDefault="007A0AF6" w:rsidP="005230E1"/>
          <w:p w14:paraId="23AF0305" w14:textId="77777777" w:rsidR="007A0AF6" w:rsidRDefault="007A0AF6" w:rsidP="005230E1"/>
          <w:p w14:paraId="6839880D" w14:textId="77777777" w:rsidR="007A0AF6" w:rsidRDefault="007A0AF6" w:rsidP="005230E1"/>
          <w:p w14:paraId="689D8723" w14:textId="77777777" w:rsidR="007A0AF6" w:rsidRDefault="007A0AF6" w:rsidP="005230E1"/>
          <w:p w14:paraId="4D36BDE0" w14:textId="77777777" w:rsidR="007A0AF6" w:rsidRDefault="007A0AF6" w:rsidP="005230E1"/>
          <w:p w14:paraId="6D84FA90" w14:textId="22137CDE" w:rsidR="007A0AF6" w:rsidRDefault="007A0AF6" w:rsidP="005230E1"/>
          <w:p w14:paraId="60AA1E46" w14:textId="77777777" w:rsidR="007A0AF6" w:rsidRDefault="007A0AF6" w:rsidP="005230E1"/>
          <w:p w14:paraId="3ACB843A" w14:textId="218D45D9" w:rsidR="007A0AF6" w:rsidRDefault="007A0AF6" w:rsidP="005230E1">
            <w:r>
              <w:t>4</w:t>
            </w:r>
          </w:p>
        </w:tc>
        <w:tc>
          <w:tcPr>
            <w:tcW w:w="2160" w:type="dxa"/>
          </w:tcPr>
          <w:p w14:paraId="2C9C88CD" w14:textId="77777777" w:rsidR="00DD48CB" w:rsidRDefault="00DD48CB" w:rsidP="005230E1">
            <w:r>
              <w:t>OPERATOR ACTION</w:t>
            </w:r>
          </w:p>
          <w:p w14:paraId="0C38F140" w14:textId="46EA245D" w:rsidR="00DD48CB" w:rsidRDefault="00DD48CB" w:rsidP="005230E1"/>
          <w:p w14:paraId="088F78C6" w14:textId="77777777" w:rsidR="007A0AF6" w:rsidRDefault="007A0AF6" w:rsidP="007A0AF6">
            <w:r>
              <w:t>On startup window, select “File” then select the “Open” option</w:t>
            </w:r>
          </w:p>
          <w:p w14:paraId="0318F430" w14:textId="77777777" w:rsidR="007A0AF6" w:rsidRDefault="007A0AF6" w:rsidP="007A0AF6"/>
          <w:p w14:paraId="4BDACC3C" w14:textId="77777777" w:rsidR="007A0AF6" w:rsidRDefault="007A0AF6" w:rsidP="007A0AF6"/>
          <w:p w14:paraId="23D9EEFE" w14:textId="77777777" w:rsidR="007A0AF6" w:rsidRDefault="007A0AF6" w:rsidP="007A0AF6">
            <w:r>
              <w:t>Select the file named “TYPE_TABLE”</w:t>
            </w:r>
          </w:p>
          <w:p w14:paraId="7AB24DE7" w14:textId="77777777" w:rsidR="007A0AF6" w:rsidRDefault="007A0AF6" w:rsidP="007A0AF6"/>
          <w:p w14:paraId="53508E7B" w14:textId="5476E0B2" w:rsidR="007A0AF6" w:rsidRDefault="007A0AF6" w:rsidP="005230E1"/>
          <w:p w14:paraId="6F96E899" w14:textId="77777777" w:rsidR="007A0AF6" w:rsidRDefault="007A0AF6" w:rsidP="005230E1"/>
          <w:p w14:paraId="57890E5C" w14:textId="77777777" w:rsidR="00DD48CB" w:rsidRDefault="00DD48CB" w:rsidP="005230E1"/>
          <w:p w14:paraId="3FF8D163" w14:textId="77777777" w:rsidR="00DD48CB" w:rsidRDefault="00DD48CB" w:rsidP="005230E1"/>
          <w:p w14:paraId="4785A75E" w14:textId="0EF1E1C0" w:rsidR="00DD48CB" w:rsidRDefault="007A0AF6" w:rsidP="005230E1">
            <w:r>
              <w:t>Click and hold</w:t>
            </w:r>
            <w:r w:rsidR="00DD48CB">
              <w:t xml:space="preserve"> </w:t>
            </w:r>
            <w:r w:rsidR="002A76D2">
              <w:t>a column to re-order</w:t>
            </w:r>
          </w:p>
          <w:p w14:paraId="6D72AA45" w14:textId="77777777" w:rsidR="00DD48CB" w:rsidRDefault="00DD48CB" w:rsidP="005230E1"/>
          <w:p w14:paraId="62FB1333" w14:textId="77777777" w:rsidR="00DD48CB" w:rsidRDefault="00DD48CB" w:rsidP="005230E1"/>
          <w:p w14:paraId="551C685D" w14:textId="77777777" w:rsidR="00DD48CB" w:rsidRDefault="00DD48CB" w:rsidP="005230E1"/>
          <w:p w14:paraId="3DDC93A6" w14:textId="28C84C11" w:rsidR="00DD48CB" w:rsidRDefault="00DD48CB" w:rsidP="005230E1"/>
          <w:p w14:paraId="271AF714" w14:textId="77777777" w:rsidR="0041028C" w:rsidRDefault="0041028C" w:rsidP="005230E1"/>
          <w:p w14:paraId="5219154E" w14:textId="77777777" w:rsidR="00DD48CB" w:rsidRDefault="00DD48CB" w:rsidP="005230E1"/>
          <w:p w14:paraId="3D2D8933" w14:textId="2A991172" w:rsidR="00DD48CB" w:rsidRDefault="002A76D2" w:rsidP="005230E1">
            <w:r>
              <w:t>Drag and drop the selected column</w:t>
            </w:r>
          </w:p>
        </w:tc>
        <w:tc>
          <w:tcPr>
            <w:tcW w:w="1800" w:type="dxa"/>
            <w:gridSpan w:val="3"/>
          </w:tcPr>
          <w:p w14:paraId="16F5494A" w14:textId="77777777" w:rsidR="00DD48CB" w:rsidRDefault="00DD48CB" w:rsidP="005230E1">
            <w:r>
              <w:t>PURPOSE</w:t>
            </w:r>
          </w:p>
          <w:p w14:paraId="5B09549A" w14:textId="77777777" w:rsidR="00DD48CB" w:rsidRDefault="00DD48CB" w:rsidP="005230E1"/>
          <w:p w14:paraId="20741F6B" w14:textId="77777777" w:rsidR="007A0AF6" w:rsidRDefault="007A0AF6" w:rsidP="007A0AF6">
            <w:r>
              <w:t>Make sure to open a file to begin populating table</w:t>
            </w:r>
          </w:p>
          <w:p w14:paraId="21E60592" w14:textId="77777777" w:rsidR="007A0AF6" w:rsidRDefault="007A0AF6" w:rsidP="007A0AF6"/>
          <w:p w14:paraId="10706BC6" w14:textId="49719C9D" w:rsidR="007A0AF6" w:rsidRDefault="007A0AF6" w:rsidP="007A0AF6"/>
          <w:p w14:paraId="43E34FD4" w14:textId="77777777" w:rsidR="007A0AF6" w:rsidRDefault="007A0AF6" w:rsidP="007A0AF6"/>
          <w:p w14:paraId="027A3F64" w14:textId="77777777" w:rsidR="007A0AF6" w:rsidRDefault="007A0AF6" w:rsidP="007A0AF6">
            <w:r>
              <w:t>Select an XML file to populate data</w:t>
            </w:r>
          </w:p>
          <w:p w14:paraId="26DE8026" w14:textId="77777777" w:rsidR="007A0AF6" w:rsidRDefault="007A0AF6" w:rsidP="007A0AF6"/>
          <w:p w14:paraId="45DA8C95" w14:textId="77777777" w:rsidR="007A0AF6" w:rsidRDefault="007A0AF6" w:rsidP="007A0AF6"/>
          <w:p w14:paraId="589FBC74" w14:textId="77777777" w:rsidR="00DD48CB" w:rsidRDefault="00DD48CB" w:rsidP="005230E1"/>
          <w:p w14:paraId="030D9698" w14:textId="77777777" w:rsidR="00DD48CB" w:rsidRDefault="00DD48CB" w:rsidP="005230E1"/>
          <w:p w14:paraId="13C048A2" w14:textId="119FF2A8" w:rsidR="00DD48CB" w:rsidRDefault="00DD48CB" w:rsidP="005230E1">
            <w:r>
              <w:t>This is the main function we are testing</w:t>
            </w:r>
          </w:p>
          <w:p w14:paraId="402CE3D5" w14:textId="77777777" w:rsidR="007A0AF6" w:rsidRDefault="007A0AF6" w:rsidP="005230E1"/>
          <w:p w14:paraId="24ECD4DE" w14:textId="46F08351" w:rsidR="00DD48CB" w:rsidRDefault="00DD48CB" w:rsidP="005230E1"/>
          <w:p w14:paraId="13EA90F9" w14:textId="77777777" w:rsidR="0041028C" w:rsidRDefault="0041028C" w:rsidP="005230E1"/>
          <w:p w14:paraId="17653E4B" w14:textId="77777777" w:rsidR="007A0AF6" w:rsidRDefault="007A0AF6" w:rsidP="005230E1"/>
          <w:p w14:paraId="2CAF1F91" w14:textId="77777777" w:rsidR="00DD48CB" w:rsidRDefault="00DD48CB" w:rsidP="005230E1"/>
          <w:p w14:paraId="555ACC20" w14:textId="4FBD91A6" w:rsidR="00DD48CB" w:rsidRDefault="00DD48CB" w:rsidP="005230E1">
            <w:r>
              <w:t xml:space="preserve">Testing the functionality </w:t>
            </w:r>
            <w:r w:rsidR="002A76D2">
              <w:t>drag and drop</w:t>
            </w:r>
          </w:p>
        </w:tc>
        <w:tc>
          <w:tcPr>
            <w:tcW w:w="2250" w:type="dxa"/>
          </w:tcPr>
          <w:p w14:paraId="1755C849" w14:textId="77777777" w:rsidR="00DD48CB" w:rsidRDefault="00DD48CB" w:rsidP="005230E1">
            <w:r>
              <w:t>EXEPCTED RESULTS</w:t>
            </w:r>
          </w:p>
          <w:p w14:paraId="50F15822" w14:textId="77777777" w:rsidR="00DD48CB" w:rsidRDefault="00DD48CB" w:rsidP="005230E1"/>
          <w:p w14:paraId="243042FA" w14:textId="77777777" w:rsidR="007A0AF6" w:rsidRDefault="007A0AF6" w:rsidP="007A0AF6">
            <w:r>
              <w:t>The file browser popup shall come up to select file to open</w:t>
            </w:r>
          </w:p>
          <w:p w14:paraId="6A864078" w14:textId="77777777" w:rsidR="007A0AF6" w:rsidRDefault="007A0AF6" w:rsidP="007A0AF6"/>
          <w:p w14:paraId="3F71B992" w14:textId="77777777" w:rsidR="0041028C" w:rsidRDefault="0041028C" w:rsidP="007A0AF6"/>
          <w:p w14:paraId="0A12AF70" w14:textId="77777777" w:rsidR="007A0AF6" w:rsidRDefault="007A0AF6" w:rsidP="007A0AF6"/>
          <w:p w14:paraId="1BBAB06E" w14:textId="4BB5CD31" w:rsidR="00DD48CB" w:rsidRDefault="007A0AF6" w:rsidP="005230E1">
            <w:r>
              <w:t>The other populated tables shall appear as a list on the main window and a separate window shall appear with the table</w:t>
            </w:r>
          </w:p>
          <w:p w14:paraId="640F3CCF" w14:textId="77777777" w:rsidR="00DD48CB" w:rsidRDefault="00DD48CB" w:rsidP="005230E1">
            <w:commentRangeStart w:id="86"/>
            <w:commentRangeStart w:id="87"/>
            <w:commentRangeStart w:id="88"/>
          </w:p>
          <w:p w14:paraId="379CAAAA" w14:textId="07968560" w:rsidR="00DD48CB" w:rsidRDefault="00DD48CB" w:rsidP="005230E1">
            <w:r>
              <w:t xml:space="preserve">The </w:t>
            </w:r>
            <w:r w:rsidR="002A76D2">
              <w:t xml:space="preserve">system shall detect </w:t>
            </w:r>
            <w:r w:rsidR="007A0AF6">
              <w:t xml:space="preserve">the row that </w:t>
            </w:r>
            <w:r w:rsidR="002A76D2">
              <w:t>you want to drag</w:t>
            </w:r>
            <w:commentRangeEnd w:id="86"/>
            <w:r w:rsidR="007C025C">
              <w:rPr>
                <w:rStyle w:val="CommentReference"/>
              </w:rPr>
              <w:commentReference w:id="86"/>
            </w:r>
            <w:commentRangeEnd w:id="87"/>
            <w:r w:rsidR="007A0AF6">
              <w:rPr>
                <w:rStyle w:val="CommentReference"/>
              </w:rPr>
              <w:commentReference w:id="87"/>
            </w:r>
            <w:commentRangeEnd w:id="88"/>
            <w:r w:rsidR="00A440A8">
              <w:rPr>
                <w:rStyle w:val="CommentReference"/>
              </w:rPr>
              <w:commentReference w:id="88"/>
            </w:r>
          </w:p>
          <w:p w14:paraId="329CD1C8" w14:textId="5DD174D5" w:rsidR="00DD48CB" w:rsidRDefault="00DD48CB" w:rsidP="005230E1"/>
          <w:p w14:paraId="477BFC1A" w14:textId="77777777" w:rsidR="007A0AF6" w:rsidRDefault="007A0AF6" w:rsidP="005230E1"/>
          <w:p w14:paraId="4528C304" w14:textId="0B439D8F" w:rsidR="00DD48CB" w:rsidRDefault="00DD48CB" w:rsidP="005230E1"/>
          <w:p w14:paraId="3C001B37" w14:textId="77777777" w:rsidR="007A0AF6" w:rsidRDefault="007A0AF6" w:rsidP="005230E1"/>
          <w:p w14:paraId="47CE56BB" w14:textId="77777777" w:rsidR="00DD48CB" w:rsidRDefault="00DD48CB" w:rsidP="005230E1"/>
          <w:p w14:paraId="51E21B73" w14:textId="39CF46ED" w:rsidR="00DD48CB" w:rsidRDefault="00DD48CB" w:rsidP="005230E1">
            <w:r>
              <w:t>The</w:t>
            </w:r>
            <w:r w:rsidR="00912432">
              <w:t xml:space="preserve"> data of</w:t>
            </w:r>
            <w:r>
              <w:t xml:space="preserve"> desired </w:t>
            </w:r>
            <w:r w:rsidR="002A76D2">
              <w:t xml:space="preserve">column that was dragged </w:t>
            </w:r>
            <w:r w:rsidR="00912432">
              <w:t>and dropped was not affected</w:t>
            </w:r>
            <w:r w:rsidR="00237A79">
              <w:t xml:space="preserve"> nor was the other data surrounding it</w:t>
            </w:r>
            <w:r w:rsidR="007A3D82">
              <w:t>. The columns were just rearranged and not replaced.</w:t>
            </w:r>
          </w:p>
        </w:tc>
        <w:tc>
          <w:tcPr>
            <w:tcW w:w="1998" w:type="dxa"/>
          </w:tcPr>
          <w:p w14:paraId="6A43EA9C" w14:textId="77777777" w:rsidR="00DD48CB" w:rsidRDefault="00DD48CB" w:rsidP="005230E1">
            <w:r>
              <w:t>COMMENTS</w:t>
            </w:r>
          </w:p>
          <w:p w14:paraId="4A8C48B9" w14:textId="619065A0" w:rsidR="00DD48CB" w:rsidRDefault="00DD48CB" w:rsidP="005230E1"/>
          <w:p w14:paraId="6D389B47" w14:textId="77777777" w:rsidR="007A0AF6" w:rsidRDefault="007A0AF6" w:rsidP="007A0AF6">
            <w:r>
              <w:t>This is where you can make sure you’re in the correct directory in order to choose the file</w:t>
            </w:r>
          </w:p>
          <w:p w14:paraId="2FA9E762" w14:textId="77777777" w:rsidR="007A0AF6" w:rsidRDefault="007A0AF6" w:rsidP="007A0AF6"/>
          <w:p w14:paraId="7B97A208" w14:textId="241E665B" w:rsidR="007A0AF6" w:rsidRDefault="007A0AF6" w:rsidP="007A0AF6">
            <w:r>
              <w:t>If it stays in the main window, make sure to check if there are any other windows that opened</w:t>
            </w:r>
          </w:p>
          <w:p w14:paraId="283A934E" w14:textId="6A31F212" w:rsidR="007A0AF6" w:rsidRDefault="007A0AF6" w:rsidP="005230E1"/>
          <w:p w14:paraId="286343C2" w14:textId="6235741C" w:rsidR="00DD48CB" w:rsidRDefault="00DD48CB" w:rsidP="005230E1"/>
          <w:p w14:paraId="7C3804A6" w14:textId="7E14FDF0" w:rsidR="007A0AF6" w:rsidRDefault="007A0AF6" w:rsidP="005230E1">
            <w:r>
              <w:t>This is determined once the mouse is moved, if the column that begins to moves with mouse, that means it was detected</w:t>
            </w:r>
          </w:p>
          <w:p w14:paraId="264BC5A1" w14:textId="77777777" w:rsidR="007A0AF6" w:rsidRDefault="007A0AF6" w:rsidP="005230E1"/>
          <w:p w14:paraId="032B4258" w14:textId="09856788" w:rsidR="00DD48CB" w:rsidRDefault="00DD48CB" w:rsidP="005230E1">
            <w:r>
              <w:t>There are times when something i</w:t>
            </w:r>
            <w:r w:rsidR="00237A79">
              <w:t xml:space="preserve">s dropped somewhere that already contains data and </w:t>
            </w:r>
            <w:r w:rsidR="007A3D82">
              <w:t>ends up deleting/replacing what was already there</w:t>
            </w:r>
          </w:p>
          <w:p w14:paraId="2D9CEDC8" w14:textId="77777777" w:rsidR="00DD48CB" w:rsidRDefault="00DD48CB" w:rsidP="005230E1"/>
        </w:tc>
      </w:tr>
      <w:tr w:rsidR="00DD48CB" w14:paraId="752C1962" w14:textId="77777777" w:rsidTr="007A0AF6">
        <w:trPr>
          <w:trHeight w:val="422"/>
        </w:trPr>
        <w:tc>
          <w:tcPr>
            <w:tcW w:w="9216" w:type="dxa"/>
            <w:gridSpan w:val="7"/>
            <w:tcBorders>
              <w:bottom w:val="single" w:sz="4" w:space="0" w:color="auto"/>
            </w:tcBorders>
          </w:tcPr>
          <w:p w14:paraId="4F7FD88C" w14:textId="77777777" w:rsidR="00DD48CB" w:rsidRDefault="00DD48CB" w:rsidP="005230E1">
            <w:r>
              <w:t>Concluding Remarks:</w:t>
            </w:r>
          </w:p>
          <w:p w14:paraId="76A36379" w14:textId="77777777" w:rsidR="00DD48CB" w:rsidRDefault="00DD48CB" w:rsidP="005230E1">
            <w:r>
              <w:t xml:space="preserve">Pending </w:t>
            </w:r>
          </w:p>
        </w:tc>
      </w:tr>
      <w:tr w:rsidR="00DD48CB" w14:paraId="264823A0" w14:textId="77777777" w:rsidTr="007A0AF6">
        <w:trPr>
          <w:trHeight w:val="305"/>
        </w:trPr>
        <w:tc>
          <w:tcPr>
            <w:tcW w:w="4608" w:type="dxa"/>
            <w:gridSpan w:val="3"/>
          </w:tcPr>
          <w:p w14:paraId="37D6AB54" w14:textId="77777777" w:rsidR="00DD48CB" w:rsidRDefault="00DD48CB" w:rsidP="005230E1">
            <w:r>
              <w:t xml:space="preserve">Testing Team: </w:t>
            </w:r>
          </w:p>
          <w:p w14:paraId="4177908E" w14:textId="77777777" w:rsidR="00DD48CB" w:rsidRDefault="00DD48CB" w:rsidP="005230E1">
            <w:commentRangeStart w:id="89"/>
            <w:r>
              <w:t>Pending</w:t>
            </w:r>
            <w:commentRangeEnd w:id="89"/>
            <w:r w:rsidR="00EE170E">
              <w:rPr>
                <w:rStyle w:val="CommentReference"/>
              </w:rPr>
              <w:commentReference w:id="89"/>
            </w:r>
          </w:p>
        </w:tc>
        <w:tc>
          <w:tcPr>
            <w:tcW w:w="4608" w:type="dxa"/>
            <w:gridSpan w:val="4"/>
          </w:tcPr>
          <w:p w14:paraId="22F165AA" w14:textId="77777777" w:rsidR="00DD48CB" w:rsidRDefault="00DD48CB" w:rsidP="005230E1">
            <w:r>
              <w:t>Date Completed:</w:t>
            </w:r>
          </w:p>
          <w:p w14:paraId="21D5E893" w14:textId="77777777" w:rsidR="00DD48CB" w:rsidRDefault="00DD48CB" w:rsidP="005230E1">
            <w:commentRangeStart w:id="90"/>
            <w:r>
              <w:t>Pending</w:t>
            </w:r>
            <w:commentRangeEnd w:id="90"/>
            <w:r w:rsidR="00537F66">
              <w:rPr>
                <w:rStyle w:val="CommentReference"/>
              </w:rPr>
              <w:commentReference w:id="90"/>
            </w:r>
          </w:p>
        </w:tc>
      </w:tr>
    </w:tbl>
    <w:p w14:paraId="388B6AE5" w14:textId="77777777" w:rsidR="00DD48CB" w:rsidRDefault="00DD48CB" w:rsidP="00DD48CB"/>
    <w:p w14:paraId="5790AEC1" w14:textId="77777777" w:rsidR="00DD48CB" w:rsidRDefault="00DD48CB" w:rsidP="00DD48CB"/>
    <w:p w14:paraId="5386DB84" w14:textId="50ED172E" w:rsidR="00B536BB" w:rsidRDefault="00DD48CB" w:rsidP="00B536BB">
      <w:pPr>
        <w:pStyle w:val="Heading2"/>
      </w:pPr>
      <w:bookmarkStart w:id="91" w:name="_Toc37254785"/>
      <w:r>
        <w:t>Test Case</w:t>
      </w:r>
      <w:r w:rsidR="00800C40">
        <w:t xml:space="preserve"> 5</w:t>
      </w:r>
      <w:bookmarkEnd w:id="91"/>
    </w:p>
    <w:p w14:paraId="3A630ACE" w14:textId="05624E09" w:rsidR="00B536BB" w:rsidRPr="00B60A85" w:rsidRDefault="00B536BB" w:rsidP="00B536BB">
      <w:r w:rsidRPr="00B34944">
        <w:rPr>
          <w:b/>
          <w:bCs/>
        </w:rPr>
        <w:t xml:space="preserve">Objective: </w:t>
      </w:r>
      <w:r w:rsidR="00B60A85" w:rsidRPr="00B536BB">
        <w:t>Test a scenario where the column header is trying to be modified</w:t>
      </w:r>
    </w:p>
    <w:p w14:paraId="04A24806" w14:textId="67EF4BE7" w:rsidR="00B536BB" w:rsidRDefault="00B536BB" w:rsidP="00B536BB">
      <w:r w:rsidRPr="00B34944">
        <w:rPr>
          <w:b/>
          <w:bCs/>
        </w:rPr>
        <w:t>Notes:</w:t>
      </w:r>
      <w:r w:rsidRPr="00B34944">
        <w:t xml:space="preserve"> </w:t>
      </w:r>
      <w:r w:rsidR="00B60A85">
        <w:t>The actual data inside the column cannot be modified. This is a specific constraint that was specified where the header cannot be edited</w:t>
      </w:r>
    </w:p>
    <w:p w14:paraId="60B1B0B8" w14:textId="77777777" w:rsidR="00B536BB" w:rsidRDefault="00B536BB" w:rsidP="00B536BB"/>
    <w:p w14:paraId="1BD578EF" w14:textId="77777777" w:rsidR="00B536BB" w:rsidRDefault="00B536BB" w:rsidP="00B536BB">
      <w:pPr>
        <w:sectPr w:rsidR="00B536BB">
          <w:headerReference w:type="default" r:id="rId28"/>
          <w:footerReference w:type="default" r:id="rId29"/>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2123"/>
        <w:gridCol w:w="1405"/>
        <w:gridCol w:w="12"/>
        <w:gridCol w:w="333"/>
        <w:gridCol w:w="2181"/>
        <w:gridCol w:w="1952"/>
      </w:tblGrid>
      <w:tr w:rsidR="00B536BB" w14:paraId="055FDF77" w14:textId="77777777" w:rsidTr="005230E1">
        <w:trPr>
          <w:cantSplit/>
          <w:trHeight w:val="300"/>
        </w:trPr>
        <w:tc>
          <w:tcPr>
            <w:tcW w:w="4620" w:type="dxa"/>
            <w:gridSpan w:val="4"/>
          </w:tcPr>
          <w:p w14:paraId="678D267D" w14:textId="3B5BBEC6" w:rsidR="00B536BB" w:rsidRDefault="00B536BB" w:rsidP="005230E1">
            <w:r>
              <w:t xml:space="preserve">Test No.: </w:t>
            </w:r>
            <w:r w:rsidR="00B60A85">
              <w:t>5</w:t>
            </w:r>
          </w:p>
        </w:tc>
        <w:tc>
          <w:tcPr>
            <w:tcW w:w="4596" w:type="dxa"/>
            <w:gridSpan w:val="3"/>
          </w:tcPr>
          <w:p w14:paraId="2D0A760F" w14:textId="77777777" w:rsidR="00B536BB" w:rsidRDefault="00B536BB" w:rsidP="005230E1">
            <w:r>
              <w:t>Current Status: Pending</w:t>
            </w:r>
          </w:p>
        </w:tc>
      </w:tr>
      <w:tr w:rsidR="00B536BB" w14:paraId="1B713F91" w14:textId="77777777" w:rsidTr="005230E1">
        <w:trPr>
          <w:cantSplit/>
          <w:trHeight w:val="300"/>
        </w:trPr>
        <w:tc>
          <w:tcPr>
            <w:tcW w:w="9216" w:type="dxa"/>
            <w:gridSpan w:val="7"/>
          </w:tcPr>
          <w:p w14:paraId="4A0C8CAE" w14:textId="51CF3B80" w:rsidR="00B536BB" w:rsidRPr="00E47986" w:rsidRDefault="00B536BB" w:rsidP="005230E1">
            <w:r w:rsidRPr="00E47986">
              <w:t xml:space="preserve">Test title:  </w:t>
            </w:r>
            <w:r>
              <w:t xml:space="preserve">Test </w:t>
            </w:r>
            <w:r w:rsidR="00F46E3C">
              <w:t>Column Header</w:t>
            </w:r>
          </w:p>
          <w:p w14:paraId="5E7DCEBE" w14:textId="77777777" w:rsidR="00B536BB" w:rsidRPr="00E47986" w:rsidRDefault="00B536BB" w:rsidP="005230E1"/>
        </w:tc>
      </w:tr>
      <w:tr w:rsidR="00B536BB" w14:paraId="38C99D5B" w14:textId="77777777" w:rsidTr="005230E1">
        <w:trPr>
          <w:cantSplit/>
          <w:trHeight w:val="611"/>
        </w:trPr>
        <w:tc>
          <w:tcPr>
            <w:tcW w:w="9216" w:type="dxa"/>
            <w:gridSpan w:val="7"/>
          </w:tcPr>
          <w:p w14:paraId="62A070C5"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40132044" w14:textId="77777777" w:rsidR="00B536BB" w:rsidRPr="00E47986" w:rsidRDefault="00B536BB" w:rsidP="005230E1"/>
        </w:tc>
      </w:tr>
      <w:tr w:rsidR="00B536BB" w14:paraId="5B9E7C57" w14:textId="77777777" w:rsidTr="005230E1">
        <w:trPr>
          <w:cantSplit/>
          <w:trHeight w:val="4130"/>
        </w:trPr>
        <w:tc>
          <w:tcPr>
            <w:tcW w:w="1008" w:type="dxa"/>
          </w:tcPr>
          <w:p w14:paraId="29A67EEE" w14:textId="77777777" w:rsidR="00B536BB" w:rsidRDefault="00B536BB" w:rsidP="005230E1">
            <w:r>
              <w:t>STEP</w:t>
            </w:r>
          </w:p>
          <w:p w14:paraId="73604640" w14:textId="77777777" w:rsidR="00B536BB" w:rsidRDefault="00B536BB" w:rsidP="005230E1"/>
          <w:p w14:paraId="4F7404A1" w14:textId="77777777" w:rsidR="00B536BB" w:rsidRDefault="00B536BB" w:rsidP="005230E1">
            <w:r>
              <w:t>1</w:t>
            </w:r>
          </w:p>
          <w:p w14:paraId="30E2663C" w14:textId="77777777" w:rsidR="00B536BB" w:rsidRDefault="00B536BB" w:rsidP="005230E1"/>
          <w:p w14:paraId="7878EC27" w14:textId="77777777" w:rsidR="00B536BB" w:rsidRDefault="00B536BB" w:rsidP="005230E1"/>
          <w:p w14:paraId="520884A2" w14:textId="77777777" w:rsidR="00B536BB" w:rsidRDefault="00B536BB" w:rsidP="005230E1"/>
          <w:p w14:paraId="2BD52D6B" w14:textId="77777777" w:rsidR="00B536BB" w:rsidRDefault="00B536BB" w:rsidP="005230E1"/>
          <w:p w14:paraId="2C3C314C" w14:textId="77777777" w:rsidR="00B536BB" w:rsidRDefault="00B536BB" w:rsidP="005230E1"/>
          <w:p w14:paraId="1C3BF8C5" w14:textId="77777777" w:rsidR="00B536BB" w:rsidRDefault="00B536BB" w:rsidP="005230E1">
            <w:r>
              <w:t>2</w:t>
            </w:r>
          </w:p>
          <w:p w14:paraId="43C34DF8" w14:textId="77777777" w:rsidR="00B536BB" w:rsidRDefault="00B536BB" w:rsidP="005230E1"/>
          <w:p w14:paraId="2782678D" w14:textId="4B41901D" w:rsidR="00B536BB" w:rsidRDefault="00B536BB" w:rsidP="005230E1"/>
          <w:p w14:paraId="2D429329" w14:textId="6E145193" w:rsidR="0041028C" w:rsidRDefault="0041028C" w:rsidP="005230E1"/>
          <w:p w14:paraId="1C8A71C3" w14:textId="3B907234" w:rsidR="0041028C" w:rsidRDefault="0041028C" w:rsidP="005230E1"/>
          <w:p w14:paraId="2F7A0032" w14:textId="77777777" w:rsidR="0041028C" w:rsidRDefault="0041028C" w:rsidP="005230E1"/>
          <w:p w14:paraId="50CB5906" w14:textId="77777777" w:rsidR="00B536BB" w:rsidRDefault="00B536BB" w:rsidP="005230E1"/>
          <w:p w14:paraId="099FB3F9" w14:textId="2F02185B" w:rsidR="0041028C" w:rsidRDefault="00B536BB" w:rsidP="005230E1">
            <w:r>
              <w:t>3</w:t>
            </w:r>
          </w:p>
          <w:p w14:paraId="6DB3E956" w14:textId="2A0B7291" w:rsidR="0041028C" w:rsidRDefault="0041028C" w:rsidP="005230E1"/>
          <w:p w14:paraId="1436F4ED" w14:textId="77777777" w:rsidR="0041028C" w:rsidRDefault="0041028C" w:rsidP="005230E1"/>
          <w:p w14:paraId="00237DD7" w14:textId="77777777" w:rsidR="0041028C" w:rsidRDefault="0041028C" w:rsidP="005230E1"/>
          <w:p w14:paraId="396B138F" w14:textId="77777777" w:rsidR="0041028C" w:rsidRDefault="0041028C" w:rsidP="005230E1"/>
          <w:p w14:paraId="24231BFD" w14:textId="5BDA2A71" w:rsidR="0041028C" w:rsidRDefault="0041028C" w:rsidP="005230E1">
            <w:r>
              <w:t>4</w:t>
            </w:r>
          </w:p>
        </w:tc>
        <w:tc>
          <w:tcPr>
            <w:tcW w:w="2160" w:type="dxa"/>
          </w:tcPr>
          <w:p w14:paraId="71F58675" w14:textId="77777777" w:rsidR="00B536BB" w:rsidRDefault="00B536BB" w:rsidP="005230E1">
            <w:r>
              <w:t>OPERATOR ACTION</w:t>
            </w:r>
          </w:p>
          <w:p w14:paraId="733436A1" w14:textId="77777777" w:rsidR="00B536BB" w:rsidRDefault="00B536BB" w:rsidP="005230E1"/>
          <w:p w14:paraId="6E9E32BC" w14:textId="77777777" w:rsidR="0041028C" w:rsidRDefault="0041028C" w:rsidP="0041028C">
            <w:r>
              <w:t>On startup window, select “File” then select the “Open” option</w:t>
            </w:r>
          </w:p>
          <w:p w14:paraId="460D36CE" w14:textId="77777777" w:rsidR="0041028C" w:rsidRDefault="0041028C" w:rsidP="0041028C"/>
          <w:p w14:paraId="03FC54E1" w14:textId="77777777" w:rsidR="0041028C" w:rsidRDefault="0041028C" w:rsidP="0041028C"/>
          <w:p w14:paraId="0250FFA1" w14:textId="77777777" w:rsidR="0041028C" w:rsidRDefault="0041028C" w:rsidP="0041028C"/>
          <w:p w14:paraId="786B6654" w14:textId="77777777" w:rsidR="0041028C" w:rsidRDefault="0041028C" w:rsidP="0041028C">
            <w:r>
              <w:t>Select the file named “TYPE_TABLE”</w:t>
            </w:r>
          </w:p>
          <w:p w14:paraId="420177EA" w14:textId="77777777" w:rsidR="00B536BB" w:rsidRDefault="00B536BB" w:rsidP="005230E1"/>
          <w:p w14:paraId="4D621896" w14:textId="77777777" w:rsidR="00B536BB" w:rsidRDefault="00B536BB" w:rsidP="005230E1"/>
          <w:p w14:paraId="4755FE65" w14:textId="77777777" w:rsidR="00B536BB" w:rsidRDefault="00B536BB" w:rsidP="005230E1"/>
          <w:p w14:paraId="490D429B" w14:textId="2C9647B1" w:rsidR="00B536BB" w:rsidRDefault="00B536BB" w:rsidP="005230E1"/>
          <w:p w14:paraId="1C491AA8" w14:textId="77777777" w:rsidR="0041028C" w:rsidRDefault="0041028C" w:rsidP="005230E1"/>
          <w:p w14:paraId="5703241A" w14:textId="714F0362" w:rsidR="0041028C" w:rsidRDefault="00B536BB" w:rsidP="005230E1">
            <w:r>
              <w:t xml:space="preserve">Select </w:t>
            </w:r>
            <w:r w:rsidR="001D0D85">
              <w:t>a</w:t>
            </w:r>
            <w:r>
              <w:t xml:space="preserve"> colum</w:t>
            </w:r>
            <w:r w:rsidR="00F46E3C">
              <w:t>n header to edit</w:t>
            </w:r>
          </w:p>
          <w:p w14:paraId="5C46B236" w14:textId="1F2F9E3B" w:rsidR="0041028C" w:rsidRDefault="0041028C" w:rsidP="005230E1"/>
          <w:p w14:paraId="3B054464" w14:textId="77777777" w:rsidR="0041028C" w:rsidRDefault="0041028C" w:rsidP="005230E1"/>
          <w:p w14:paraId="7FE9C7C1" w14:textId="77777777" w:rsidR="00B536BB" w:rsidRDefault="00B536BB" w:rsidP="005230E1"/>
          <w:p w14:paraId="46A1275B" w14:textId="2AE8436B" w:rsidR="00B536BB" w:rsidRDefault="004841A5" w:rsidP="005230E1">
            <w:r>
              <w:t>Attempt to modify the header name</w:t>
            </w:r>
          </w:p>
        </w:tc>
        <w:tc>
          <w:tcPr>
            <w:tcW w:w="1800" w:type="dxa"/>
            <w:gridSpan w:val="3"/>
          </w:tcPr>
          <w:p w14:paraId="2F6FABCC" w14:textId="77777777" w:rsidR="00B536BB" w:rsidRDefault="00B536BB" w:rsidP="005230E1">
            <w:r>
              <w:t>PURPOSE</w:t>
            </w:r>
          </w:p>
          <w:p w14:paraId="6A1E6D80" w14:textId="77777777" w:rsidR="00B536BB" w:rsidRDefault="00B536BB" w:rsidP="005230E1"/>
          <w:p w14:paraId="5960D5A7" w14:textId="77777777" w:rsidR="0041028C" w:rsidRDefault="0041028C" w:rsidP="0041028C">
            <w:r>
              <w:t>Make sure to open a file to begin populating table</w:t>
            </w:r>
          </w:p>
          <w:p w14:paraId="72F145B3" w14:textId="77777777" w:rsidR="0041028C" w:rsidRDefault="0041028C" w:rsidP="0041028C"/>
          <w:p w14:paraId="2D0BE2A8" w14:textId="77777777" w:rsidR="0041028C" w:rsidRDefault="0041028C" w:rsidP="0041028C"/>
          <w:p w14:paraId="3C031FF9" w14:textId="77777777" w:rsidR="0041028C" w:rsidRDefault="0041028C" w:rsidP="0041028C"/>
          <w:p w14:paraId="1ED4B19A" w14:textId="7A23D5E3" w:rsidR="0041028C" w:rsidRDefault="0041028C" w:rsidP="005230E1">
            <w:r>
              <w:t>Select an XML file to populate data</w:t>
            </w:r>
          </w:p>
          <w:p w14:paraId="58245585" w14:textId="77777777" w:rsidR="0041028C" w:rsidRDefault="0041028C" w:rsidP="005230E1"/>
          <w:p w14:paraId="1294366D" w14:textId="4BD14C91" w:rsidR="0041028C" w:rsidRDefault="0041028C" w:rsidP="005230E1"/>
          <w:p w14:paraId="54997DA3" w14:textId="77777777" w:rsidR="00B536BB" w:rsidRDefault="00B536BB" w:rsidP="005230E1"/>
          <w:p w14:paraId="1F75AAA9" w14:textId="77777777" w:rsidR="00B536BB" w:rsidRDefault="00B536BB" w:rsidP="005230E1"/>
          <w:p w14:paraId="35C50653" w14:textId="5328E335" w:rsidR="0041028C" w:rsidRDefault="00B536BB" w:rsidP="005230E1">
            <w:r>
              <w:t xml:space="preserve">This </w:t>
            </w:r>
            <w:r w:rsidR="001D0D85">
              <w:t>is to select what we want to modify</w:t>
            </w:r>
          </w:p>
          <w:p w14:paraId="4F5D597D" w14:textId="4B3EDF29" w:rsidR="0041028C" w:rsidRDefault="0041028C" w:rsidP="005230E1"/>
          <w:p w14:paraId="4603FE10" w14:textId="77777777" w:rsidR="0041028C" w:rsidRDefault="0041028C" w:rsidP="005230E1"/>
          <w:p w14:paraId="05D21851" w14:textId="646E20AE" w:rsidR="00B536BB" w:rsidRDefault="004841A5" w:rsidP="005230E1">
            <w:r>
              <w:t>This is the main constraint we’re trying to test</w:t>
            </w:r>
          </w:p>
        </w:tc>
        <w:tc>
          <w:tcPr>
            <w:tcW w:w="2250" w:type="dxa"/>
          </w:tcPr>
          <w:p w14:paraId="67FB8349" w14:textId="77777777" w:rsidR="00B536BB" w:rsidRDefault="00B536BB" w:rsidP="005230E1">
            <w:r>
              <w:t>EXEPCTED RESULTS</w:t>
            </w:r>
          </w:p>
          <w:p w14:paraId="36E879A3" w14:textId="77777777" w:rsidR="00B536BB" w:rsidRDefault="00B536BB" w:rsidP="005230E1"/>
          <w:p w14:paraId="46129278" w14:textId="77777777" w:rsidR="0041028C" w:rsidRDefault="0041028C" w:rsidP="0041028C">
            <w:r>
              <w:t>The file browser popup shall come up to select file to open</w:t>
            </w:r>
          </w:p>
          <w:p w14:paraId="5189F23D" w14:textId="77777777" w:rsidR="0041028C" w:rsidRDefault="0041028C" w:rsidP="0041028C"/>
          <w:p w14:paraId="341EF689" w14:textId="77777777" w:rsidR="0041028C" w:rsidRDefault="0041028C" w:rsidP="0041028C"/>
          <w:p w14:paraId="22E4C096" w14:textId="77777777" w:rsidR="0041028C" w:rsidRDefault="0041028C" w:rsidP="0041028C"/>
          <w:p w14:paraId="02EBEEB0" w14:textId="06A1F1D0" w:rsidR="00B536BB" w:rsidRDefault="0041028C" w:rsidP="005230E1">
            <w:r>
              <w:t>The other populated tables shall appear as a list on the main window and a separate window shall appear with the table</w:t>
            </w:r>
          </w:p>
          <w:p w14:paraId="30308418" w14:textId="77777777" w:rsidR="00B536BB" w:rsidRDefault="00B536BB" w:rsidP="005230E1"/>
          <w:p w14:paraId="4E643103" w14:textId="5D93A013" w:rsidR="0041028C" w:rsidRDefault="0041028C" w:rsidP="005230E1">
            <w:r>
              <w:t>The system shall detect that you are trying to select the column header</w:t>
            </w:r>
          </w:p>
          <w:p w14:paraId="789C6FD6" w14:textId="77777777" w:rsidR="00B536BB" w:rsidRDefault="00B536BB" w:rsidP="005230E1"/>
          <w:p w14:paraId="247B53DD" w14:textId="7160EC86" w:rsidR="00B536BB" w:rsidRDefault="004841A5" w:rsidP="005230E1">
            <w:r>
              <w:t xml:space="preserve">The system shall not allow for any modification. </w:t>
            </w:r>
          </w:p>
        </w:tc>
        <w:tc>
          <w:tcPr>
            <w:tcW w:w="1998" w:type="dxa"/>
          </w:tcPr>
          <w:p w14:paraId="2A4D0726" w14:textId="77777777" w:rsidR="00B536BB" w:rsidRDefault="00B536BB" w:rsidP="005230E1">
            <w:r>
              <w:t>COMMENTS</w:t>
            </w:r>
          </w:p>
          <w:p w14:paraId="681809AE" w14:textId="77777777" w:rsidR="00B536BB" w:rsidRDefault="00B536BB" w:rsidP="005230E1"/>
          <w:p w14:paraId="4F1A03A8" w14:textId="77777777" w:rsidR="0041028C" w:rsidRDefault="0041028C" w:rsidP="0041028C">
            <w:r>
              <w:t>This is where you can make sure you’re in the correct directory in order to choose the file</w:t>
            </w:r>
          </w:p>
          <w:p w14:paraId="340B2AE9" w14:textId="77777777" w:rsidR="0041028C" w:rsidRDefault="0041028C" w:rsidP="0041028C"/>
          <w:p w14:paraId="2B79EF2F" w14:textId="77777777" w:rsidR="0041028C" w:rsidRDefault="0041028C" w:rsidP="0041028C">
            <w:r>
              <w:t>If it stays in the main window, make sure to check if there are any other windows that opened</w:t>
            </w:r>
          </w:p>
          <w:p w14:paraId="416CEEFA" w14:textId="77777777" w:rsidR="0041028C" w:rsidRDefault="0041028C" w:rsidP="005230E1"/>
          <w:p w14:paraId="71FB9656" w14:textId="77777777" w:rsidR="00B536BB" w:rsidRDefault="00B536BB" w:rsidP="005230E1"/>
          <w:p w14:paraId="5BC361BE" w14:textId="77777777" w:rsidR="00B536BB" w:rsidRDefault="00B536BB" w:rsidP="005230E1"/>
          <w:p w14:paraId="7AF925B2" w14:textId="43280D02" w:rsidR="004841A5" w:rsidRDefault="004841A5" w:rsidP="005230E1"/>
          <w:p w14:paraId="456ABF76" w14:textId="2B3FFA8B" w:rsidR="001D0D85" w:rsidRDefault="001D0D85" w:rsidP="005230E1"/>
          <w:p w14:paraId="32FED5CB" w14:textId="755CA143" w:rsidR="0041028C" w:rsidRDefault="0041028C" w:rsidP="005230E1"/>
          <w:p w14:paraId="7DA38358" w14:textId="04F2B87D" w:rsidR="0041028C" w:rsidRDefault="0041028C" w:rsidP="005230E1"/>
          <w:p w14:paraId="14A01050" w14:textId="56F45B2C" w:rsidR="00B536BB" w:rsidRDefault="0041028C" w:rsidP="0041028C">
            <w:r>
              <w:t>This can be determined by observing the behavior. Is there a prompt? Does a typing cursor appear on the title? Does nothing happen?</w:t>
            </w:r>
          </w:p>
        </w:tc>
      </w:tr>
      <w:tr w:rsidR="00B536BB" w14:paraId="25BE02F1" w14:textId="77777777" w:rsidTr="0041028C">
        <w:trPr>
          <w:trHeight w:val="287"/>
        </w:trPr>
        <w:tc>
          <w:tcPr>
            <w:tcW w:w="9216" w:type="dxa"/>
            <w:gridSpan w:val="7"/>
            <w:tcBorders>
              <w:bottom w:val="single" w:sz="4" w:space="0" w:color="auto"/>
            </w:tcBorders>
          </w:tcPr>
          <w:p w14:paraId="6A15070B" w14:textId="77777777" w:rsidR="00B536BB" w:rsidRDefault="00B536BB" w:rsidP="005230E1">
            <w:r>
              <w:t>Concluding Remarks:</w:t>
            </w:r>
          </w:p>
          <w:p w14:paraId="43BC3159" w14:textId="77777777" w:rsidR="00B536BB" w:rsidRDefault="00B536BB" w:rsidP="005230E1">
            <w:r>
              <w:t xml:space="preserve">Pending </w:t>
            </w:r>
          </w:p>
        </w:tc>
      </w:tr>
      <w:tr w:rsidR="00B536BB" w14:paraId="5AD5C689" w14:textId="77777777" w:rsidTr="0041028C">
        <w:trPr>
          <w:trHeight w:val="80"/>
        </w:trPr>
        <w:tc>
          <w:tcPr>
            <w:tcW w:w="4608" w:type="dxa"/>
            <w:gridSpan w:val="3"/>
          </w:tcPr>
          <w:p w14:paraId="0583A8B4" w14:textId="77777777" w:rsidR="00B536BB" w:rsidRDefault="00B536BB" w:rsidP="005230E1">
            <w:r>
              <w:t xml:space="preserve">Testing Team: </w:t>
            </w:r>
          </w:p>
          <w:p w14:paraId="26EBAA01" w14:textId="77777777" w:rsidR="00B536BB" w:rsidRDefault="00B536BB" w:rsidP="005230E1">
            <w:r>
              <w:t>Pending</w:t>
            </w:r>
          </w:p>
        </w:tc>
        <w:tc>
          <w:tcPr>
            <w:tcW w:w="4608" w:type="dxa"/>
            <w:gridSpan w:val="4"/>
          </w:tcPr>
          <w:p w14:paraId="39E5AD13" w14:textId="77777777" w:rsidR="00B536BB" w:rsidRDefault="00B536BB" w:rsidP="005230E1">
            <w:r>
              <w:t>Date Completed:</w:t>
            </w:r>
          </w:p>
          <w:p w14:paraId="3B2D7B08" w14:textId="77777777" w:rsidR="00B536BB" w:rsidRDefault="00B536BB" w:rsidP="005230E1">
            <w:r>
              <w:t>Pending</w:t>
            </w:r>
          </w:p>
        </w:tc>
      </w:tr>
    </w:tbl>
    <w:p w14:paraId="562E4D6F" w14:textId="77777777" w:rsidR="00B536BB" w:rsidRDefault="00B536BB" w:rsidP="00B536BB"/>
    <w:p w14:paraId="67C6DB1C" w14:textId="6B64F187" w:rsidR="00DD48CB" w:rsidRDefault="00DD48CB" w:rsidP="00DD48CB"/>
    <w:p w14:paraId="1A92C9F9" w14:textId="7F84F219" w:rsidR="00B536BB" w:rsidRDefault="00B536BB" w:rsidP="00B536BB">
      <w:pPr>
        <w:pStyle w:val="Heading2"/>
      </w:pPr>
      <w:bookmarkStart w:id="92" w:name="_Toc37254786"/>
      <w:r>
        <w:t>Test Case 6</w:t>
      </w:r>
      <w:bookmarkEnd w:id="92"/>
    </w:p>
    <w:p w14:paraId="41C6B981" w14:textId="77753257" w:rsidR="00B536BB" w:rsidRPr="001C4964" w:rsidRDefault="00B536BB" w:rsidP="00B536BB">
      <w:pPr>
        <w:rPr>
          <w:bCs/>
        </w:rPr>
      </w:pPr>
      <w:r w:rsidRPr="00B34944">
        <w:rPr>
          <w:b/>
          <w:bCs/>
        </w:rPr>
        <w:t xml:space="preserve">Objective: </w:t>
      </w:r>
      <w:r w:rsidR="00FB3B00" w:rsidRPr="00FB3B00">
        <w:t>Test a scenario where data is affected, and the Undo option reverts those changes</w:t>
      </w:r>
    </w:p>
    <w:p w14:paraId="7FC75E3B" w14:textId="644F88C2" w:rsidR="00B536BB" w:rsidRDefault="00B536BB" w:rsidP="00B536BB">
      <w:r w:rsidRPr="00B34944">
        <w:rPr>
          <w:b/>
          <w:bCs/>
        </w:rPr>
        <w:t>Notes:</w:t>
      </w:r>
      <w:r w:rsidRPr="00B34944">
        <w:t xml:space="preserve"> </w:t>
      </w:r>
      <w:r w:rsidR="00E94E2A">
        <w:t>There’s an assumption that this option reverts back to the step before any action has been performed</w:t>
      </w:r>
      <w:r w:rsidR="00ED20BF">
        <w:t>. This test can be performed immediately after any other test case has been performed such as, Test Case 1-</w:t>
      </w:r>
      <w:r w:rsidR="00367455">
        <w:t>4.</w:t>
      </w:r>
    </w:p>
    <w:p w14:paraId="1E76EB81" w14:textId="77777777" w:rsidR="00B536BB" w:rsidRDefault="00B536BB" w:rsidP="00B536BB"/>
    <w:p w14:paraId="53358742" w14:textId="77777777" w:rsidR="00B536BB" w:rsidRDefault="00B536BB" w:rsidP="00B536BB">
      <w:pPr>
        <w:sectPr w:rsidR="00B536BB">
          <w:headerReference w:type="default" r:id="rId30"/>
          <w:footerReference w:type="default" r:id="rId31"/>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123"/>
        <w:gridCol w:w="1406"/>
        <w:gridCol w:w="12"/>
        <w:gridCol w:w="333"/>
        <w:gridCol w:w="2179"/>
        <w:gridCol w:w="1952"/>
      </w:tblGrid>
      <w:tr w:rsidR="00B536BB" w14:paraId="6CA6AEAD" w14:textId="77777777" w:rsidTr="005230E1">
        <w:trPr>
          <w:cantSplit/>
          <w:trHeight w:val="300"/>
        </w:trPr>
        <w:tc>
          <w:tcPr>
            <w:tcW w:w="4620" w:type="dxa"/>
            <w:gridSpan w:val="4"/>
          </w:tcPr>
          <w:p w14:paraId="4792CF2F" w14:textId="3E242FA0" w:rsidR="00B536BB" w:rsidRDefault="00B536BB" w:rsidP="005230E1">
            <w:r>
              <w:t xml:space="preserve">Test No.: </w:t>
            </w:r>
            <w:r w:rsidR="00E94E2A">
              <w:t>6</w:t>
            </w:r>
          </w:p>
        </w:tc>
        <w:tc>
          <w:tcPr>
            <w:tcW w:w="4596" w:type="dxa"/>
            <w:gridSpan w:val="3"/>
          </w:tcPr>
          <w:p w14:paraId="6623209A" w14:textId="77777777" w:rsidR="00B536BB" w:rsidRDefault="00B536BB" w:rsidP="005230E1">
            <w:r>
              <w:t>Current Status: Pending</w:t>
            </w:r>
          </w:p>
        </w:tc>
      </w:tr>
      <w:tr w:rsidR="00B536BB" w14:paraId="04BE716A" w14:textId="77777777" w:rsidTr="005230E1">
        <w:trPr>
          <w:cantSplit/>
          <w:trHeight w:val="300"/>
        </w:trPr>
        <w:tc>
          <w:tcPr>
            <w:tcW w:w="9216" w:type="dxa"/>
            <w:gridSpan w:val="7"/>
          </w:tcPr>
          <w:p w14:paraId="518810EB" w14:textId="0B3B73C4" w:rsidR="00B536BB" w:rsidRPr="00E47986" w:rsidRDefault="00B536BB" w:rsidP="005230E1">
            <w:r w:rsidRPr="00E47986">
              <w:t xml:space="preserve">Test title:  </w:t>
            </w:r>
            <w:r>
              <w:t xml:space="preserve">Test </w:t>
            </w:r>
            <w:r w:rsidR="00E94E2A">
              <w:t>Undo</w:t>
            </w:r>
          </w:p>
          <w:p w14:paraId="6BFDDAC4" w14:textId="77777777" w:rsidR="00B536BB" w:rsidRPr="00E47986" w:rsidRDefault="00B536BB" w:rsidP="005230E1"/>
        </w:tc>
      </w:tr>
      <w:tr w:rsidR="00B536BB" w14:paraId="07ED8C0E" w14:textId="77777777" w:rsidTr="005230E1">
        <w:trPr>
          <w:cantSplit/>
          <w:trHeight w:val="611"/>
        </w:trPr>
        <w:tc>
          <w:tcPr>
            <w:tcW w:w="9216" w:type="dxa"/>
            <w:gridSpan w:val="7"/>
          </w:tcPr>
          <w:p w14:paraId="1911ABAE" w14:textId="77777777" w:rsidR="00B536BB" w:rsidRDefault="00B536BB" w:rsidP="005230E1">
            <w:r w:rsidRPr="00E47986">
              <w:lastRenderedPageBreak/>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55F3E037" w14:textId="77777777" w:rsidR="00B536BB" w:rsidRPr="00E47986" w:rsidRDefault="00B536BB" w:rsidP="005230E1"/>
        </w:tc>
      </w:tr>
      <w:tr w:rsidR="00B536BB" w14:paraId="7E9AD220" w14:textId="77777777" w:rsidTr="005230E1">
        <w:trPr>
          <w:cantSplit/>
          <w:trHeight w:val="4130"/>
        </w:trPr>
        <w:tc>
          <w:tcPr>
            <w:tcW w:w="1008" w:type="dxa"/>
          </w:tcPr>
          <w:p w14:paraId="3F22A20B" w14:textId="77777777" w:rsidR="00B536BB" w:rsidRDefault="00B536BB" w:rsidP="005230E1">
            <w:r>
              <w:t>STEP</w:t>
            </w:r>
          </w:p>
          <w:p w14:paraId="2EAF593D" w14:textId="77777777" w:rsidR="00B536BB" w:rsidRDefault="00B536BB" w:rsidP="005230E1"/>
          <w:p w14:paraId="17FF3974" w14:textId="77777777" w:rsidR="00B536BB" w:rsidRDefault="00B536BB" w:rsidP="005230E1">
            <w:r>
              <w:t>1</w:t>
            </w:r>
          </w:p>
          <w:p w14:paraId="354BC4C6" w14:textId="77777777" w:rsidR="00B536BB" w:rsidRDefault="00B536BB" w:rsidP="005230E1"/>
          <w:p w14:paraId="36C8AB29" w14:textId="77777777" w:rsidR="00B536BB" w:rsidRDefault="00B536BB" w:rsidP="005230E1"/>
          <w:p w14:paraId="4B5B0575" w14:textId="77777777" w:rsidR="00B536BB" w:rsidRDefault="00B536BB" w:rsidP="005230E1"/>
          <w:p w14:paraId="7DED30DE" w14:textId="77777777" w:rsidR="00B536BB" w:rsidRDefault="00B536BB" w:rsidP="005230E1"/>
          <w:p w14:paraId="0F78ACE9" w14:textId="4B6E2A45" w:rsidR="00B536BB" w:rsidRDefault="00B536BB" w:rsidP="005230E1"/>
          <w:p w14:paraId="5C5868CA" w14:textId="77777777" w:rsidR="004C784C" w:rsidRDefault="004C784C" w:rsidP="005230E1"/>
          <w:p w14:paraId="238E2EA7" w14:textId="77777777" w:rsidR="00B536BB" w:rsidRDefault="00B536BB" w:rsidP="005230E1">
            <w:r>
              <w:t>2</w:t>
            </w:r>
          </w:p>
          <w:p w14:paraId="20A08580" w14:textId="77777777" w:rsidR="00B536BB" w:rsidRDefault="00B536BB" w:rsidP="005230E1"/>
          <w:p w14:paraId="492E4841" w14:textId="77777777" w:rsidR="00B536BB" w:rsidRDefault="00B536BB" w:rsidP="005230E1"/>
          <w:p w14:paraId="0F96CDC4" w14:textId="77777777" w:rsidR="00B536BB" w:rsidRDefault="00B536BB" w:rsidP="005230E1"/>
          <w:p w14:paraId="409E8412" w14:textId="77777777" w:rsidR="00B536BB" w:rsidRDefault="00B536BB" w:rsidP="005230E1"/>
          <w:p w14:paraId="1C3D6F99" w14:textId="77777777" w:rsidR="00B536BB" w:rsidRDefault="00B536BB" w:rsidP="005230E1"/>
          <w:p w14:paraId="35ADF56A" w14:textId="77777777" w:rsidR="00B536BB" w:rsidRDefault="00B536BB" w:rsidP="005230E1">
            <w:r>
              <w:t>3</w:t>
            </w:r>
          </w:p>
          <w:p w14:paraId="16E03165" w14:textId="77777777" w:rsidR="0041028C" w:rsidRDefault="0041028C" w:rsidP="005230E1"/>
          <w:p w14:paraId="20F3659A" w14:textId="77777777" w:rsidR="0041028C" w:rsidRDefault="0041028C" w:rsidP="005230E1"/>
          <w:p w14:paraId="36EC23E2" w14:textId="77777777" w:rsidR="0041028C" w:rsidRDefault="0041028C" w:rsidP="005230E1"/>
          <w:p w14:paraId="0E9871EA" w14:textId="77777777" w:rsidR="00272DD5" w:rsidRDefault="00272DD5" w:rsidP="005230E1"/>
          <w:p w14:paraId="21F2E8B5" w14:textId="77777777" w:rsidR="0041028C" w:rsidRDefault="0041028C" w:rsidP="005230E1"/>
          <w:p w14:paraId="65F0DA7C" w14:textId="77777777" w:rsidR="0041028C" w:rsidRDefault="0041028C" w:rsidP="005230E1">
            <w:r>
              <w:t>4</w:t>
            </w:r>
          </w:p>
          <w:p w14:paraId="25451BBD" w14:textId="77777777" w:rsidR="00272DD5" w:rsidRDefault="00272DD5" w:rsidP="005230E1"/>
          <w:p w14:paraId="012D61EE" w14:textId="77777777" w:rsidR="00272DD5" w:rsidRDefault="00272DD5" w:rsidP="005230E1"/>
          <w:p w14:paraId="734DB7B3" w14:textId="77777777" w:rsidR="00272DD5" w:rsidRDefault="00272DD5" w:rsidP="005230E1"/>
          <w:p w14:paraId="4EA3B15C" w14:textId="77777777" w:rsidR="00272DD5" w:rsidRDefault="00272DD5" w:rsidP="005230E1"/>
          <w:p w14:paraId="0E4BB5F9" w14:textId="77777777" w:rsidR="00272DD5" w:rsidRDefault="00272DD5" w:rsidP="005230E1"/>
          <w:p w14:paraId="49687860" w14:textId="77777777" w:rsidR="00272DD5" w:rsidRDefault="00272DD5" w:rsidP="005230E1">
            <w:r>
              <w:t>5</w:t>
            </w:r>
          </w:p>
          <w:p w14:paraId="4862BB5F" w14:textId="77777777" w:rsidR="00272DD5" w:rsidRDefault="00272DD5" w:rsidP="005230E1"/>
          <w:p w14:paraId="376A43A3" w14:textId="77777777" w:rsidR="00272DD5" w:rsidRDefault="00272DD5" w:rsidP="005230E1"/>
          <w:p w14:paraId="705A4FAA" w14:textId="77777777" w:rsidR="00272DD5" w:rsidRDefault="00272DD5" w:rsidP="005230E1"/>
          <w:p w14:paraId="006B787F" w14:textId="77777777" w:rsidR="00272DD5" w:rsidRDefault="00272DD5" w:rsidP="005230E1"/>
          <w:p w14:paraId="5CA07FA6" w14:textId="77777777" w:rsidR="00272DD5" w:rsidRDefault="00272DD5" w:rsidP="005230E1"/>
          <w:p w14:paraId="7BEEF7E0" w14:textId="144DFC9E" w:rsidR="00272DD5" w:rsidRDefault="00272DD5" w:rsidP="005230E1">
            <w:r>
              <w:t>6</w:t>
            </w:r>
          </w:p>
        </w:tc>
        <w:tc>
          <w:tcPr>
            <w:tcW w:w="2160" w:type="dxa"/>
          </w:tcPr>
          <w:p w14:paraId="19A84E87" w14:textId="77777777" w:rsidR="00B536BB" w:rsidRDefault="00B536BB" w:rsidP="005230E1">
            <w:r>
              <w:t>OPERATOR ACTION</w:t>
            </w:r>
          </w:p>
          <w:p w14:paraId="68D95826" w14:textId="77777777" w:rsidR="00B536BB" w:rsidRDefault="00B536BB" w:rsidP="005230E1"/>
          <w:p w14:paraId="461EE822" w14:textId="77777777" w:rsidR="0041028C" w:rsidRDefault="0041028C" w:rsidP="0041028C">
            <w:r>
              <w:t>On startup window, select “File” then select the “Open” option</w:t>
            </w:r>
          </w:p>
          <w:p w14:paraId="2ABC28A9" w14:textId="77777777" w:rsidR="0041028C" w:rsidRDefault="0041028C" w:rsidP="0041028C"/>
          <w:p w14:paraId="0F7099BD" w14:textId="77777777" w:rsidR="0041028C" w:rsidRDefault="0041028C" w:rsidP="0041028C"/>
          <w:p w14:paraId="6DC69FEE" w14:textId="77777777" w:rsidR="0041028C" w:rsidRDefault="0041028C" w:rsidP="0041028C"/>
          <w:p w14:paraId="244CE9A8" w14:textId="77F2571B" w:rsidR="00B536BB" w:rsidRDefault="0041028C" w:rsidP="0041028C">
            <w:r>
              <w:t>Select the file named “TYPE_TABLE”</w:t>
            </w:r>
          </w:p>
          <w:p w14:paraId="35AC8F66" w14:textId="77777777" w:rsidR="00B536BB" w:rsidRDefault="00B536BB" w:rsidP="005230E1"/>
          <w:p w14:paraId="38060CD4" w14:textId="77777777" w:rsidR="00B536BB" w:rsidRDefault="00B536BB" w:rsidP="005230E1"/>
          <w:p w14:paraId="5B26F383" w14:textId="46B8F169" w:rsidR="00B536BB" w:rsidRDefault="00B536BB" w:rsidP="005230E1"/>
          <w:p w14:paraId="401235CA" w14:textId="0DC5A0F1" w:rsidR="004C784C" w:rsidRDefault="004C784C" w:rsidP="005230E1"/>
          <w:p w14:paraId="71BBF31F" w14:textId="5848E3F9" w:rsidR="0041028C" w:rsidRDefault="0041028C" w:rsidP="005230E1"/>
          <w:p w14:paraId="2CC6E7DA" w14:textId="0556F052" w:rsidR="00272DD5" w:rsidRDefault="0041028C" w:rsidP="005230E1">
            <w:r>
              <w:t>If action hasn’t been performed, follow any of</w:t>
            </w:r>
            <w:r w:rsidR="00272DD5">
              <w:t xml:space="preserve"> 1-4</w:t>
            </w:r>
            <w:r>
              <w:t xml:space="preserve"> test cases </w:t>
            </w:r>
            <w:r w:rsidR="00272DD5">
              <w:t>in order to perform an action</w:t>
            </w:r>
          </w:p>
          <w:p w14:paraId="16B29371" w14:textId="77777777" w:rsidR="00272DD5" w:rsidRDefault="00272DD5" w:rsidP="005230E1"/>
          <w:p w14:paraId="0058C1E9" w14:textId="33D985BE" w:rsidR="00B536BB" w:rsidRDefault="004C784C" w:rsidP="005230E1">
            <w:r>
              <w:t>Select the Undo option</w:t>
            </w:r>
          </w:p>
          <w:p w14:paraId="6813A889" w14:textId="77777777" w:rsidR="00B536BB" w:rsidRDefault="00B536BB" w:rsidP="005230E1"/>
          <w:p w14:paraId="55358602" w14:textId="77777777" w:rsidR="00B536BB" w:rsidRDefault="00B536BB" w:rsidP="005230E1"/>
          <w:p w14:paraId="0162D4B8" w14:textId="77777777" w:rsidR="00B536BB" w:rsidRDefault="00B536BB" w:rsidP="005230E1"/>
          <w:p w14:paraId="47875017" w14:textId="77777777" w:rsidR="00B536BB" w:rsidRDefault="00B536BB" w:rsidP="005230E1"/>
          <w:p w14:paraId="2D185381" w14:textId="77777777" w:rsidR="00B536BB" w:rsidRDefault="00B536BB" w:rsidP="005230E1"/>
          <w:p w14:paraId="2451FA44" w14:textId="77777777" w:rsidR="00B536BB" w:rsidRDefault="00C228E0" w:rsidP="005230E1">
            <w:r>
              <w:t>Analyze data</w:t>
            </w:r>
          </w:p>
          <w:p w14:paraId="6C000848" w14:textId="77777777" w:rsidR="00272DD5" w:rsidRDefault="00272DD5" w:rsidP="005230E1"/>
          <w:p w14:paraId="40FA6F96" w14:textId="77777777" w:rsidR="00272DD5" w:rsidRDefault="00272DD5" w:rsidP="005230E1"/>
          <w:p w14:paraId="714E3EC7" w14:textId="77777777" w:rsidR="00272DD5" w:rsidRDefault="00272DD5" w:rsidP="005230E1"/>
          <w:p w14:paraId="4FA1C23B" w14:textId="77777777" w:rsidR="00272DD5" w:rsidRDefault="00272DD5" w:rsidP="005230E1"/>
          <w:p w14:paraId="5E1A6454" w14:textId="77777777" w:rsidR="00272DD5" w:rsidRDefault="00272DD5" w:rsidP="005230E1"/>
          <w:p w14:paraId="1948564E" w14:textId="3587CF85" w:rsidR="00272DD5" w:rsidRDefault="00272DD5" w:rsidP="005230E1">
            <w:r>
              <w:t>Repeat steps 2-5 if needed, to further observe</w:t>
            </w:r>
          </w:p>
        </w:tc>
        <w:tc>
          <w:tcPr>
            <w:tcW w:w="1800" w:type="dxa"/>
            <w:gridSpan w:val="3"/>
          </w:tcPr>
          <w:p w14:paraId="0723AB08" w14:textId="77777777" w:rsidR="00B536BB" w:rsidRDefault="00B536BB" w:rsidP="005230E1">
            <w:r>
              <w:t>PURPOSE</w:t>
            </w:r>
          </w:p>
          <w:p w14:paraId="7E650A53" w14:textId="77777777" w:rsidR="00B536BB" w:rsidRDefault="00B536BB" w:rsidP="005230E1"/>
          <w:p w14:paraId="55690E6F" w14:textId="77777777" w:rsidR="0041028C" w:rsidRDefault="0041028C" w:rsidP="0041028C">
            <w:r>
              <w:t>Make sure to open a file to begin populating table</w:t>
            </w:r>
          </w:p>
          <w:p w14:paraId="3A5B9131" w14:textId="77777777" w:rsidR="0041028C" w:rsidRDefault="0041028C" w:rsidP="0041028C"/>
          <w:p w14:paraId="65DDC89C" w14:textId="77777777" w:rsidR="0041028C" w:rsidRDefault="0041028C" w:rsidP="0041028C"/>
          <w:p w14:paraId="0865F147" w14:textId="77777777" w:rsidR="0041028C" w:rsidRDefault="0041028C" w:rsidP="0041028C"/>
          <w:p w14:paraId="49E5D3C9" w14:textId="77777777" w:rsidR="0041028C" w:rsidRDefault="0041028C" w:rsidP="0041028C">
            <w:r>
              <w:t>Select an XML file to populate data</w:t>
            </w:r>
          </w:p>
          <w:p w14:paraId="04646D9B" w14:textId="77777777" w:rsidR="00B536BB" w:rsidRDefault="00B536BB" w:rsidP="005230E1"/>
          <w:p w14:paraId="1BCD93E6" w14:textId="526AE798" w:rsidR="00B536BB" w:rsidRDefault="00B536BB" w:rsidP="005230E1"/>
          <w:p w14:paraId="6A438B75" w14:textId="77777777" w:rsidR="0041028C" w:rsidRDefault="0041028C" w:rsidP="005230E1"/>
          <w:p w14:paraId="681B13FD" w14:textId="40C011AD" w:rsidR="00272DD5" w:rsidRDefault="00272DD5" w:rsidP="005230E1"/>
          <w:p w14:paraId="4F4B2523" w14:textId="2F73F3CB" w:rsidR="00272DD5" w:rsidRDefault="00272DD5" w:rsidP="005230E1">
            <w:r>
              <w:t>Follow steps to perform an action in order to make sure there is something to undo</w:t>
            </w:r>
          </w:p>
          <w:p w14:paraId="77148413" w14:textId="77777777" w:rsidR="00272DD5" w:rsidRDefault="00272DD5" w:rsidP="005230E1"/>
          <w:p w14:paraId="38AFA80F" w14:textId="77777777" w:rsidR="00B536BB" w:rsidRDefault="00B536BB" w:rsidP="005230E1">
            <w:r>
              <w:t>This is the main function we are testing</w:t>
            </w:r>
          </w:p>
          <w:p w14:paraId="45CF288E" w14:textId="77777777" w:rsidR="00B536BB" w:rsidRDefault="00B536BB" w:rsidP="005230E1"/>
          <w:p w14:paraId="3753B903" w14:textId="77777777" w:rsidR="00B536BB" w:rsidRDefault="00B536BB" w:rsidP="005230E1"/>
          <w:p w14:paraId="2D2315B7" w14:textId="77777777" w:rsidR="00B536BB" w:rsidRDefault="00B536BB" w:rsidP="005230E1"/>
          <w:p w14:paraId="0F458909" w14:textId="77777777" w:rsidR="00B536BB" w:rsidRDefault="00C228E0" w:rsidP="005230E1">
            <w:r>
              <w:t>Make sure if original state was recovered</w:t>
            </w:r>
          </w:p>
          <w:p w14:paraId="10A993F9" w14:textId="77777777" w:rsidR="00272DD5" w:rsidRDefault="00272DD5" w:rsidP="005230E1"/>
          <w:p w14:paraId="5FF9FC25" w14:textId="77777777" w:rsidR="00272DD5" w:rsidRDefault="00272DD5" w:rsidP="005230E1"/>
          <w:p w14:paraId="1CCEC989" w14:textId="77777777" w:rsidR="00272DD5" w:rsidRDefault="00272DD5" w:rsidP="005230E1"/>
          <w:p w14:paraId="3604DCE8" w14:textId="7F8369E2" w:rsidR="00272DD5" w:rsidRDefault="00272DD5" w:rsidP="005230E1">
            <w:r>
              <w:t>If undo action wasn’t noticeable repeat multiple times to make sure it works</w:t>
            </w:r>
          </w:p>
        </w:tc>
        <w:tc>
          <w:tcPr>
            <w:tcW w:w="2250" w:type="dxa"/>
          </w:tcPr>
          <w:p w14:paraId="739B786F" w14:textId="77777777" w:rsidR="00B536BB" w:rsidRDefault="00B536BB" w:rsidP="005230E1">
            <w:r>
              <w:t>EXEPCTED RESULTS</w:t>
            </w:r>
          </w:p>
          <w:p w14:paraId="2E683775" w14:textId="77777777" w:rsidR="00B536BB" w:rsidRDefault="00B536BB" w:rsidP="005230E1"/>
          <w:p w14:paraId="46227974" w14:textId="77777777" w:rsidR="0041028C" w:rsidRDefault="0041028C" w:rsidP="0041028C">
            <w:r>
              <w:t>The file browser popup shall come up to select file to open</w:t>
            </w:r>
          </w:p>
          <w:p w14:paraId="339A38C6" w14:textId="77777777" w:rsidR="0041028C" w:rsidRDefault="0041028C" w:rsidP="0041028C"/>
          <w:p w14:paraId="3E80D168" w14:textId="77777777" w:rsidR="0041028C" w:rsidRDefault="0041028C" w:rsidP="0041028C"/>
          <w:p w14:paraId="6EEE5593" w14:textId="77777777" w:rsidR="0041028C" w:rsidRDefault="0041028C" w:rsidP="0041028C"/>
          <w:p w14:paraId="4855DD97" w14:textId="77777777" w:rsidR="0041028C" w:rsidRDefault="0041028C" w:rsidP="0041028C">
            <w:r>
              <w:t>The other populated tables shall appear as a list on the main window and a separate window shall appear with the table</w:t>
            </w:r>
          </w:p>
          <w:p w14:paraId="585EC117" w14:textId="0D91D1F1" w:rsidR="0041028C" w:rsidRDefault="0041028C" w:rsidP="005230E1"/>
          <w:p w14:paraId="2E2FB363" w14:textId="6D522BD0" w:rsidR="00272DD5" w:rsidRDefault="00272DD5" w:rsidP="005230E1">
            <w:r>
              <w:t xml:space="preserve">At least one of the actions were performed </w:t>
            </w:r>
          </w:p>
          <w:p w14:paraId="17C62EE6" w14:textId="2901ED05" w:rsidR="00272DD5" w:rsidRDefault="00272DD5" w:rsidP="005230E1"/>
          <w:p w14:paraId="49EEACE3" w14:textId="646B52A9" w:rsidR="00272DD5" w:rsidRDefault="00272DD5" w:rsidP="005230E1"/>
          <w:p w14:paraId="044F0134" w14:textId="65EDD944" w:rsidR="00272DD5" w:rsidRDefault="00272DD5" w:rsidP="005230E1"/>
          <w:p w14:paraId="01552ED6" w14:textId="77777777" w:rsidR="00272DD5" w:rsidRDefault="00272DD5" w:rsidP="005230E1"/>
          <w:p w14:paraId="3F051357" w14:textId="0EAB1F6D" w:rsidR="00B536BB" w:rsidRDefault="00B536BB" w:rsidP="005230E1">
            <w:r>
              <w:t xml:space="preserve">The system shall detect </w:t>
            </w:r>
            <w:r w:rsidR="004C784C">
              <w:t>the last action that was performed and revert those changes</w:t>
            </w:r>
          </w:p>
          <w:p w14:paraId="40C3CF51" w14:textId="77777777" w:rsidR="00B536BB" w:rsidRDefault="00B536BB" w:rsidP="005230E1"/>
          <w:p w14:paraId="2CB722C1" w14:textId="77777777" w:rsidR="00B536BB" w:rsidRDefault="00B536BB" w:rsidP="005230E1"/>
          <w:p w14:paraId="6BA2C39D" w14:textId="77777777" w:rsidR="00B536BB" w:rsidRDefault="00F8199F" w:rsidP="005230E1">
            <w:r>
              <w:t>Changes were reverted correctly, and the table appears to be like how it was before performing an action</w:t>
            </w:r>
          </w:p>
          <w:p w14:paraId="095B879F" w14:textId="77777777" w:rsidR="00272DD5" w:rsidRDefault="00272DD5" w:rsidP="005230E1"/>
          <w:p w14:paraId="08BD20F8" w14:textId="389FF031" w:rsidR="00272DD5" w:rsidRDefault="00272DD5" w:rsidP="005230E1">
            <w:r>
              <w:t>All the previous actions that were performed were reverted</w:t>
            </w:r>
          </w:p>
        </w:tc>
        <w:tc>
          <w:tcPr>
            <w:tcW w:w="1998" w:type="dxa"/>
          </w:tcPr>
          <w:p w14:paraId="5AA67391" w14:textId="77777777" w:rsidR="00B536BB" w:rsidRDefault="00B536BB" w:rsidP="005230E1">
            <w:r>
              <w:t>COMMENTS</w:t>
            </w:r>
          </w:p>
          <w:p w14:paraId="3EAC5CFA" w14:textId="77777777" w:rsidR="00B536BB" w:rsidRDefault="00B536BB" w:rsidP="005230E1"/>
          <w:p w14:paraId="775A8A30" w14:textId="77777777" w:rsidR="0041028C" w:rsidRDefault="0041028C" w:rsidP="0041028C">
            <w:r>
              <w:t>This is where you can make sure you’re in the correct directory in order to choose the file</w:t>
            </w:r>
          </w:p>
          <w:p w14:paraId="67744028" w14:textId="77777777" w:rsidR="0041028C" w:rsidRDefault="0041028C" w:rsidP="0041028C"/>
          <w:p w14:paraId="71CE2DF2" w14:textId="77777777" w:rsidR="0041028C" w:rsidRDefault="0041028C" w:rsidP="0041028C">
            <w:r>
              <w:t>If it stays in the main window, make sure to check if there are any other windows that opened</w:t>
            </w:r>
          </w:p>
          <w:p w14:paraId="0C935C52" w14:textId="77777777" w:rsidR="00B536BB" w:rsidRDefault="00B536BB" w:rsidP="005230E1"/>
          <w:p w14:paraId="50312E8D" w14:textId="0956D216" w:rsidR="00B536BB" w:rsidRDefault="00B536BB" w:rsidP="005230E1"/>
          <w:p w14:paraId="6C1EB4A4" w14:textId="1E0ED94F" w:rsidR="00272DD5" w:rsidRDefault="00272DD5" w:rsidP="005230E1">
            <w:r>
              <w:t xml:space="preserve">This is to prepare for the next steps. </w:t>
            </w:r>
          </w:p>
          <w:p w14:paraId="660D0C20" w14:textId="1D971E8A" w:rsidR="00272DD5" w:rsidRDefault="00272DD5" w:rsidP="005230E1"/>
          <w:p w14:paraId="497B51B9" w14:textId="1AFB0BE3" w:rsidR="00272DD5" w:rsidRDefault="00272DD5" w:rsidP="005230E1"/>
          <w:p w14:paraId="2C03C999" w14:textId="2859CD06" w:rsidR="00272DD5" w:rsidRDefault="00272DD5" w:rsidP="005230E1"/>
          <w:p w14:paraId="181B1BE0" w14:textId="77777777" w:rsidR="00272DD5" w:rsidRDefault="00272DD5" w:rsidP="005230E1"/>
          <w:p w14:paraId="0C172E86" w14:textId="229BEBBB" w:rsidR="0004243E" w:rsidRDefault="0004243E" w:rsidP="005230E1">
            <w:r>
              <w:t xml:space="preserve">There’s a possibility that the system doesn’t “save” the last </w:t>
            </w:r>
            <w:r w:rsidR="00C228E0">
              <w:t>state before performing an action</w:t>
            </w:r>
          </w:p>
          <w:p w14:paraId="43CE53EF" w14:textId="77777777" w:rsidR="0004243E" w:rsidRDefault="0004243E" w:rsidP="005230E1"/>
          <w:p w14:paraId="093A1120" w14:textId="77777777" w:rsidR="00B536BB" w:rsidRDefault="00B536BB" w:rsidP="00F8199F"/>
          <w:p w14:paraId="57641C5B" w14:textId="77777777" w:rsidR="00272DD5" w:rsidRDefault="00272DD5" w:rsidP="00F8199F"/>
          <w:p w14:paraId="4CF50BCB" w14:textId="77777777" w:rsidR="00272DD5" w:rsidRDefault="00272DD5" w:rsidP="00F8199F"/>
          <w:p w14:paraId="735B609B" w14:textId="77777777" w:rsidR="00272DD5" w:rsidRDefault="00272DD5" w:rsidP="00F8199F"/>
          <w:p w14:paraId="7F41F3D1" w14:textId="77777777" w:rsidR="00272DD5" w:rsidRDefault="00272DD5" w:rsidP="00F8199F"/>
          <w:p w14:paraId="77AE6B7D" w14:textId="77777777" w:rsidR="00272DD5" w:rsidRDefault="00272DD5" w:rsidP="00F8199F"/>
          <w:p w14:paraId="1A16FAA9" w14:textId="764C4417" w:rsidR="00272DD5" w:rsidRDefault="00272DD5" w:rsidP="00F8199F">
            <w:r>
              <w:t>[OPTIONAL]</w:t>
            </w:r>
          </w:p>
        </w:tc>
      </w:tr>
      <w:tr w:rsidR="00B536BB" w14:paraId="539A7DB5" w14:textId="77777777" w:rsidTr="005230E1">
        <w:trPr>
          <w:trHeight w:val="728"/>
        </w:trPr>
        <w:tc>
          <w:tcPr>
            <w:tcW w:w="9216" w:type="dxa"/>
            <w:gridSpan w:val="7"/>
            <w:tcBorders>
              <w:bottom w:val="single" w:sz="4" w:space="0" w:color="auto"/>
            </w:tcBorders>
          </w:tcPr>
          <w:p w14:paraId="147C0053" w14:textId="77777777" w:rsidR="00B536BB" w:rsidRDefault="00B536BB" w:rsidP="005230E1">
            <w:r>
              <w:t>Concluding Remarks:</w:t>
            </w:r>
          </w:p>
          <w:p w14:paraId="74253CCD" w14:textId="77777777" w:rsidR="00B536BB" w:rsidRDefault="00B536BB" w:rsidP="005230E1">
            <w:r>
              <w:t xml:space="preserve">Pending </w:t>
            </w:r>
          </w:p>
        </w:tc>
      </w:tr>
      <w:tr w:rsidR="00B536BB" w14:paraId="1789359B" w14:textId="77777777" w:rsidTr="005230E1">
        <w:trPr>
          <w:trHeight w:val="890"/>
        </w:trPr>
        <w:tc>
          <w:tcPr>
            <w:tcW w:w="4608" w:type="dxa"/>
            <w:gridSpan w:val="3"/>
          </w:tcPr>
          <w:p w14:paraId="68D55EB2" w14:textId="77777777" w:rsidR="00B536BB" w:rsidRDefault="00B536BB" w:rsidP="005230E1">
            <w:r>
              <w:t xml:space="preserve">Testing Team: </w:t>
            </w:r>
          </w:p>
          <w:p w14:paraId="5C9EB99D" w14:textId="77777777" w:rsidR="00B536BB" w:rsidRDefault="00B536BB" w:rsidP="005230E1">
            <w:r>
              <w:t>Pending</w:t>
            </w:r>
          </w:p>
        </w:tc>
        <w:tc>
          <w:tcPr>
            <w:tcW w:w="4608" w:type="dxa"/>
            <w:gridSpan w:val="4"/>
          </w:tcPr>
          <w:p w14:paraId="5043ABE7" w14:textId="77777777" w:rsidR="00B536BB" w:rsidRDefault="00B536BB" w:rsidP="005230E1">
            <w:r>
              <w:t>Date Completed:</w:t>
            </w:r>
          </w:p>
          <w:p w14:paraId="4F269E06" w14:textId="77777777" w:rsidR="00B536BB" w:rsidRDefault="00B536BB" w:rsidP="005230E1">
            <w:r>
              <w:t>Pending</w:t>
            </w:r>
          </w:p>
        </w:tc>
      </w:tr>
    </w:tbl>
    <w:p w14:paraId="76080332" w14:textId="6FE648D4" w:rsidR="00B536BB" w:rsidRPr="00272DD5" w:rsidRDefault="00B536BB" w:rsidP="00B536BB">
      <w:pPr>
        <w:pStyle w:val="Heading2"/>
        <w:rPr>
          <w:highlight w:val="yellow"/>
        </w:rPr>
      </w:pPr>
      <w:bookmarkStart w:id="93" w:name="_Toc37254787"/>
      <w:r w:rsidRPr="00272DD5">
        <w:rPr>
          <w:highlight w:val="yellow"/>
        </w:rPr>
        <w:t xml:space="preserve">Test </w:t>
      </w:r>
      <w:commentRangeStart w:id="94"/>
      <w:r w:rsidRPr="00272DD5">
        <w:rPr>
          <w:highlight w:val="yellow"/>
        </w:rPr>
        <w:t>Case</w:t>
      </w:r>
      <w:commentRangeEnd w:id="94"/>
      <w:r w:rsidR="00EE170E">
        <w:rPr>
          <w:rStyle w:val="CommentReference"/>
          <w:b w:val="0"/>
        </w:rPr>
        <w:commentReference w:id="94"/>
      </w:r>
      <w:r w:rsidRPr="00272DD5">
        <w:rPr>
          <w:highlight w:val="yellow"/>
        </w:rPr>
        <w:t xml:space="preserve"> 7</w:t>
      </w:r>
      <w:bookmarkEnd w:id="93"/>
    </w:p>
    <w:p w14:paraId="7CD2BCF8" w14:textId="2B8BDC19" w:rsidR="00B536BB" w:rsidRPr="001C4964" w:rsidRDefault="00B536BB" w:rsidP="00B536BB">
      <w:pPr>
        <w:rPr>
          <w:bCs/>
        </w:rPr>
      </w:pPr>
      <w:r w:rsidRPr="00B34944">
        <w:rPr>
          <w:b/>
          <w:bCs/>
        </w:rPr>
        <w:t xml:space="preserve">Objective: </w:t>
      </w:r>
      <w:r w:rsidR="00F8199F" w:rsidRPr="00F8199F">
        <w:t>Test a scenario where data is duplicated and observe if it is highlighted yellow</w:t>
      </w:r>
    </w:p>
    <w:p w14:paraId="3BA86C42" w14:textId="3F50CD40" w:rsidR="00B536BB" w:rsidRDefault="00B536BB" w:rsidP="00B536BB">
      <w:r w:rsidRPr="00B34944">
        <w:rPr>
          <w:b/>
          <w:bCs/>
        </w:rPr>
        <w:t>Notes:</w:t>
      </w:r>
      <w:r w:rsidRPr="00B34944">
        <w:t xml:space="preserve"> </w:t>
      </w:r>
      <w:r w:rsidR="005C5EED">
        <w:t xml:space="preserve">The copy and paste functionality can assist with this test so it is recommended to this right after test case </w:t>
      </w:r>
      <w:r w:rsidR="001D4915">
        <w:t>3</w:t>
      </w:r>
      <w:r w:rsidR="005C5EED">
        <w:t>.</w:t>
      </w:r>
    </w:p>
    <w:p w14:paraId="1B40680B" w14:textId="77777777" w:rsidR="00B536BB" w:rsidRDefault="00B536BB" w:rsidP="00B536BB"/>
    <w:p w14:paraId="124AFD12" w14:textId="12211C1E" w:rsidR="001D4915" w:rsidRDefault="001D4915" w:rsidP="00B536BB">
      <w:pPr>
        <w:sectPr w:rsidR="001D4915">
          <w:headerReference w:type="default" r:id="rId32"/>
          <w:footerReference w:type="default" r:id="rId33"/>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
        <w:gridCol w:w="2405"/>
        <w:gridCol w:w="1514"/>
        <w:gridCol w:w="12"/>
        <w:gridCol w:w="86"/>
        <w:gridCol w:w="2250"/>
        <w:gridCol w:w="1795"/>
      </w:tblGrid>
      <w:tr w:rsidR="00B536BB" w14:paraId="23F31B46" w14:textId="77777777" w:rsidTr="00390C86">
        <w:trPr>
          <w:cantSplit/>
          <w:trHeight w:val="300"/>
        </w:trPr>
        <w:tc>
          <w:tcPr>
            <w:tcW w:w="4859" w:type="dxa"/>
            <w:gridSpan w:val="4"/>
          </w:tcPr>
          <w:p w14:paraId="61DB59CE" w14:textId="1C26E226" w:rsidR="00B536BB" w:rsidRDefault="00B536BB" w:rsidP="005230E1">
            <w:r>
              <w:lastRenderedPageBreak/>
              <w:t xml:space="preserve">Test No.: </w:t>
            </w:r>
            <w:r w:rsidR="001D4915">
              <w:t>7</w:t>
            </w:r>
          </w:p>
        </w:tc>
        <w:tc>
          <w:tcPr>
            <w:tcW w:w="4131" w:type="dxa"/>
            <w:gridSpan w:val="3"/>
          </w:tcPr>
          <w:p w14:paraId="37110B81" w14:textId="77777777" w:rsidR="00B536BB" w:rsidRDefault="00B536BB" w:rsidP="005230E1">
            <w:r>
              <w:t>Current Status: Pending</w:t>
            </w:r>
          </w:p>
        </w:tc>
      </w:tr>
      <w:tr w:rsidR="00B536BB" w14:paraId="75A8AE3B" w14:textId="77777777" w:rsidTr="00390C86">
        <w:trPr>
          <w:cantSplit/>
          <w:trHeight w:val="300"/>
        </w:trPr>
        <w:tc>
          <w:tcPr>
            <w:tcW w:w="8990" w:type="dxa"/>
            <w:gridSpan w:val="7"/>
          </w:tcPr>
          <w:p w14:paraId="406A03E0" w14:textId="36C17EBA" w:rsidR="00B536BB" w:rsidRPr="00E47986" w:rsidRDefault="00B536BB" w:rsidP="005230E1">
            <w:r w:rsidRPr="00E47986">
              <w:t xml:space="preserve">Test title:  </w:t>
            </w:r>
            <w:r>
              <w:t xml:space="preserve">Test </w:t>
            </w:r>
            <w:r w:rsidR="009E70DC">
              <w:t>Duplicate</w:t>
            </w:r>
          </w:p>
          <w:p w14:paraId="3E239219" w14:textId="77777777" w:rsidR="00B536BB" w:rsidRPr="00E47986" w:rsidRDefault="00B536BB" w:rsidP="005230E1"/>
        </w:tc>
      </w:tr>
      <w:tr w:rsidR="00B536BB" w14:paraId="2C4AF8B3" w14:textId="77777777" w:rsidTr="00390C86">
        <w:trPr>
          <w:cantSplit/>
          <w:trHeight w:val="611"/>
        </w:trPr>
        <w:tc>
          <w:tcPr>
            <w:tcW w:w="8990" w:type="dxa"/>
            <w:gridSpan w:val="7"/>
          </w:tcPr>
          <w:p w14:paraId="633115E0"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6D2129BC" w14:textId="77777777" w:rsidR="00B536BB" w:rsidRPr="00E47986" w:rsidRDefault="00B536BB" w:rsidP="005230E1"/>
        </w:tc>
      </w:tr>
      <w:tr w:rsidR="00390C86" w14:paraId="09622140" w14:textId="77777777" w:rsidTr="00390C86">
        <w:trPr>
          <w:cantSplit/>
          <w:trHeight w:val="2780"/>
        </w:trPr>
        <w:tc>
          <w:tcPr>
            <w:tcW w:w="928" w:type="dxa"/>
          </w:tcPr>
          <w:p w14:paraId="5333B7FA" w14:textId="77777777" w:rsidR="00B536BB" w:rsidRDefault="00B536BB" w:rsidP="005230E1">
            <w:r>
              <w:t>STEP</w:t>
            </w:r>
          </w:p>
          <w:p w14:paraId="0225E092" w14:textId="77777777" w:rsidR="00B536BB" w:rsidRDefault="00B536BB" w:rsidP="005230E1"/>
          <w:p w14:paraId="0224DFFD" w14:textId="77777777" w:rsidR="00B536BB" w:rsidRDefault="00B536BB" w:rsidP="005230E1">
            <w:r>
              <w:t>1</w:t>
            </w:r>
          </w:p>
          <w:p w14:paraId="5BB1A110" w14:textId="77777777" w:rsidR="00B536BB" w:rsidRDefault="00B536BB" w:rsidP="005230E1"/>
          <w:p w14:paraId="487CBD79" w14:textId="77777777" w:rsidR="00B536BB" w:rsidRDefault="00B536BB" w:rsidP="005230E1"/>
          <w:p w14:paraId="747D94E9" w14:textId="77777777" w:rsidR="00B536BB" w:rsidRDefault="00B536BB" w:rsidP="005230E1"/>
          <w:p w14:paraId="10C69334" w14:textId="0AAD828A" w:rsidR="00B536BB" w:rsidRDefault="00B536BB" w:rsidP="005230E1"/>
          <w:p w14:paraId="3D75A832" w14:textId="77777777" w:rsidR="00390C86" w:rsidRDefault="00390C86" w:rsidP="005230E1"/>
          <w:p w14:paraId="2D09DC60" w14:textId="77777777" w:rsidR="00B536BB" w:rsidRDefault="00B536BB" w:rsidP="005230E1"/>
          <w:p w14:paraId="4DE044FD" w14:textId="77777777" w:rsidR="00B536BB" w:rsidRDefault="00B536BB" w:rsidP="005230E1">
            <w:r>
              <w:t>2</w:t>
            </w:r>
          </w:p>
          <w:p w14:paraId="78969544" w14:textId="77777777" w:rsidR="00390C86" w:rsidRDefault="00390C86" w:rsidP="005230E1"/>
          <w:p w14:paraId="653DADF6" w14:textId="77777777" w:rsidR="00390C86" w:rsidRDefault="00390C86" w:rsidP="005230E1"/>
          <w:p w14:paraId="7B3F7BB3" w14:textId="77777777" w:rsidR="00390C86" w:rsidRDefault="00390C86" w:rsidP="005230E1"/>
          <w:p w14:paraId="4A353B37" w14:textId="77777777" w:rsidR="00390C86" w:rsidRDefault="00390C86" w:rsidP="005230E1"/>
          <w:p w14:paraId="2B1AFB1F" w14:textId="77777777" w:rsidR="00390C86" w:rsidRDefault="00390C86" w:rsidP="005230E1"/>
          <w:p w14:paraId="11F7AACB" w14:textId="77777777" w:rsidR="00390C86" w:rsidRDefault="00390C86" w:rsidP="005230E1"/>
          <w:p w14:paraId="367F5A42" w14:textId="77777777" w:rsidR="00390C86" w:rsidRDefault="00390C86" w:rsidP="005230E1">
            <w:r>
              <w:t>3</w:t>
            </w:r>
          </w:p>
          <w:p w14:paraId="48BB6D49" w14:textId="77777777" w:rsidR="00390C86" w:rsidRDefault="00390C86" w:rsidP="005230E1"/>
          <w:p w14:paraId="49D24148" w14:textId="77777777" w:rsidR="00390C86" w:rsidRDefault="00390C86" w:rsidP="005230E1"/>
          <w:p w14:paraId="242FC6C2" w14:textId="77777777" w:rsidR="00390C86" w:rsidRDefault="00390C86" w:rsidP="005230E1"/>
          <w:p w14:paraId="059A49C1" w14:textId="19517B04" w:rsidR="00390C86" w:rsidRDefault="00390C86" w:rsidP="005230E1"/>
        </w:tc>
        <w:tc>
          <w:tcPr>
            <w:tcW w:w="2405" w:type="dxa"/>
          </w:tcPr>
          <w:p w14:paraId="0B0C1AA1" w14:textId="77777777" w:rsidR="00B536BB" w:rsidRDefault="00B536BB" w:rsidP="005230E1">
            <w:r>
              <w:t>OPERATOR ACTION</w:t>
            </w:r>
          </w:p>
          <w:p w14:paraId="6A6637BA" w14:textId="77777777" w:rsidR="00B536BB" w:rsidRDefault="00B536BB" w:rsidP="005230E1"/>
          <w:p w14:paraId="6C37629A" w14:textId="77777777" w:rsidR="00390C86" w:rsidRDefault="00390C86" w:rsidP="00390C86">
            <w:r>
              <w:t>On startup window, select “File” then select the “Open” option</w:t>
            </w:r>
          </w:p>
          <w:p w14:paraId="23CEA336" w14:textId="77777777" w:rsidR="00390C86" w:rsidRDefault="00390C86" w:rsidP="00390C86"/>
          <w:p w14:paraId="49580C6F" w14:textId="77777777" w:rsidR="00390C86" w:rsidRDefault="00390C86" w:rsidP="00390C86"/>
          <w:p w14:paraId="51E1D28B" w14:textId="14C96510" w:rsidR="00390C86" w:rsidRDefault="00390C86" w:rsidP="00390C86"/>
          <w:p w14:paraId="0D36CEF0" w14:textId="77777777" w:rsidR="00390C86" w:rsidRDefault="00390C86" w:rsidP="00390C86"/>
          <w:p w14:paraId="0FCF3F96" w14:textId="32BBC8BA" w:rsidR="00B536BB" w:rsidRDefault="00390C86" w:rsidP="00390C86">
            <w:r>
              <w:t>Select the file named “CONSTRAINT_TABLE”</w:t>
            </w:r>
          </w:p>
          <w:p w14:paraId="1CC70AFA" w14:textId="77777777" w:rsidR="00B536BB" w:rsidRDefault="00B536BB" w:rsidP="005230E1"/>
          <w:p w14:paraId="1AFCD61D" w14:textId="45ED2940" w:rsidR="00B536BB" w:rsidRDefault="00B536BB" w:rsidP="005230E1"/>
          <w:p w14:paraId="36546586" w14:textId="77777777" w:rsidR="00390C86" w:rsidRDefault="00390C86" w:rsidP="005230E1"/>
          <w:p w14:paraId="39B288BB" w14:textId="11343A83" w:rsidR="00390C86" w:rsidRDefault="00390C86" w:rsidP="005230E1"/>
          <w:p w14:paraId="70AEE056" w14:textId="77777777" w:rsidR="00B536BB" w:rsidRDefault="00B536BB" w:rsidP="005230E1"/>
          <w:p w14:paraId="6F4A1F4E" w14:textId="504BDB29" w:rsidR="00B536BB" w:rsidRDefault="008318DA" w:rsidP="005230E1">
            <w:r>
              <w:t>Copy and Paste a column</w:t>
            </w:r>
            <w:r w:rsidR="00390C86">
              <w:t xml:space="preserve"> that isn’t highlighted (if any)</w:t>
            </w:r>
          </w:p>
        </w:tc>
        <w:tc>
          <w:tcPr>
            <w:tcW w:w="1612" w:type="dxa"/>
            <w:gridSpan w:val="3"/>
          </w:tcPr>
          <w:p w14:paraId="099FF258" w14:textId="77777777" w:rsidR="00B536BB" w:rsidRDefault="00B536BB" w:rsidP="005230E1">
            <w:r>
              <w:t>PURPOSE</w:t>
            </w:r>
          </w:p>
          <w:p w14:paraId="5820C8F3" w14:textId="77777777" w:rsidR="00B536BB" w:rsidRDefault="00B536BB" w:rsidP="005230E1"/>
          <w:p w14:paraId="3FE121BA" w14:textId="77777777" w:rsidR="00390C86" w:rsidRDefault="00390C86" w:rsidP="00390C86">
            <w:r>
              <w:t>Make sure to open a file to begin populating table</w:t>
            </w:r>
          </w:p>
          <w:p w14:paraId="00722C56" w14:textId="77777777" w:rsidR="00390C86" w:rsidRDefault="00390C86" w:rsidP="00390C86"/>
          <w:p w14:paraId="371BA2C1" w14:textId="232E6B71" w:rsidR="00390C86" w:rsidRDefault="00390C86" w:rsidP="00390C86"/>
          <w:p w14:paraId="46DC8439" w14:textId="77777777" w:rsidR="00390C86" w:rsidRDefault="00390C86" w:rsidP="00390C86"/>
          <w:p w14:paraId="68D033F1" w14:textId="33F12769" w:rsidR="00B536BB" w:rsidRDefault="00390C86" w:rsidP="00390C86">
            <w:r>
              <w:t>Select an XML file to populate data</w:t>
            </w:r>
          </w:p>
          <w:p w14:paraId="4581B0CD" w14:textId="1B687128" w:rsidR="00390C86" w:rsidRDefault="00390C86" w:rsidP="00390C86"/>
          <w:p w14:paraId="10C9C65A" w14:textId="77777777" w:rsidR="00390C86" w:rsidRDefault="00390C86" w:rsidP="00390C86"/>
          <w:p w14:paraId="481E1A8B" w14:textId="77777777" w:rsidR="00390C86" w:rsidRDefault="00390C86" w:rsidP="005230E1"/>
          <w:p w14:paraId="100CA7BA" w14:textId="77777777" w:rsidR="00390C86" w:rsidRDefault="00390C86" w:rsidP="005230E1"/>
          <w:p w14:paraId="0F1528F9" w14:textId="3F8AD955" w:rsidR="00B536BB" w:rsidRDefault="00B536BB" w:rsidP="005230E1">
            <w:r>
              <w:t>This is t</w:t>
            </w:r>
            <w:r w:rsidR="008318DA">
              <w:t>o create a duplicate</w:t>
            </w:r>
          </w:p>
        </w:tc>
        <w:tc>
          <w:tcPr>
            <w:tcW w:w="2250" w:type="dxa"/>
          </w:tcPr>
          <w:p w14:paraId="39D19526" w14:textId="77777777" w:rsidR="00B536BB" w:rsidRDefault="00B536BB" w:rsidP="005230E1">
            <w:r>
              <w:t>EXEPCTED RESULTS</w:t>
            </w:r>
          </w:p>
          <w:p w14:paraId="3853B197" w14:textId="77777777" w:rsidR="00B536BB" w:rsidRDefault="00B536BB" w:rsidP="005230E1"/>
          <w:p w14:paraId="41301980" w14:textId="77777777" w:rsidR="00390C86" w:rsidRDefault="00390C86" w:rsidP="00390C86">
            <w:r>
              <w:t>The file browser popup shall come up to select file to open</w:t>
            </w:r>
          </w:p>
          <w:p w14:paraId="6D4F2235" w14:textId="77777777" w:rsidR="00390C86" w:rsidRDefault="00390C86" w:rsidP="00390C86"/>
          <w:p w14:paraId="0FE03BE0" w14:textId="3B694341" w:rsidR="00390C86" w:rsidRDefault="00390C86" w:rsidP="00390C86"/>
          <w:p w14:paraId="5045EC77" w14:textId="77777777" w:rsidR="00390C86" w:rsidRDefault="00390C86" w:rsidP="00390C86"/>
          <w:p w14:paraId="2865B427" w14:textId="77777777" w:rsidR="00390C86" w:rsidRDefault="00390C86" w:rsidP="00390C86"/>
          <w:p w14:paraId="4C3F3835" w14:textId="4E365C9A" w:rsidR="00B536BB" w:rsidRDefault="00390C86" w:rsidP="00390C86">
            <w:r>
              <w:t>The other populated tables shall appear as a list on the main window and a separate window shall appear with the table</w:t>
            </w:r>
          </w:p>
          <w:p w14:paraId="5BB50AA1" w14:textId="77777777" w:rsidR="00B536BB" w:rsidRDefault="00B536BB" w:rsidP="005230E1"/>
          <w:p w14:paraId="4D5BE6B7" w14:textId="3E4A8CE7" w:rsidR="00B536BB" w:rsidRDefault="00B536BB" w:rsidP="005230E1">
            <w:r>
              <w:t xml:space="preserve">The system shall detect that </w:t>
            </w:r>
            <w:r w:rsidR="008318DA">
              <w:t xml:space="preserve">there’s a duplicate </w:t>
            </w:r>
            <w:r w:rsidR="007E036A">
              <w:t>and highlight the duplicate yellow</w:t>
            </w:r>
          </w:p>
        </w:tc>
        <w:tc>
          <w:tcPr>
            <w:tcW w:w="1795" w:type="dxa"/>
          </w:tcPr>
          <w:p w14:paraId="59AEEB79" w14:textId="77777777" w:rsidR="00B536BB" w:rsidRDefault="00B536BB" w:rsidP="005230E1">
            <w:r>
              <w:t>COMMENTS</w:t>
            </w:r>
          </w:p>
          <w:p w14:paraId="268C5780" w14:textId="77777777" w:rsidR="00B536BB" w:rsidRDefault="00B536BB" w:rsidP="005230E1"/>
          <w:p w14:paraId="5563A2A3" w14:textId="77777777" w:rsidR="00390C86" w:rsidRDefault="00390C86" w:rsidP="00390C86">
            <w:r>
              <w:t>This is where you can make sure you’re in the correct directory in order to choose the file</w:t>
            </w:r>
          </w:p>
          <w:p w14:paraId="6A632672" w14:textId="77777777" w:rsidR="00390C86" w:rsidRDefault="00390C86" w:rsidP="00390C86"/>
          <w:p w14:paraId="12E098BE" w14:textId="00509EFF" w:rsidR="00B536BB" w:rsidRDefault="00390C86" w:rsidP="00390C86">
            <w:r>
              <w:t>If it stays in the main window, make sure to check if there are any other windows that opened</w:t>
            </w:r>
          </w:p>
          <w:p w14:paraId="77F52081" w14:textId="77777777" w:rsidR="00390C86" w:rsidRDefault="00390C86" w:rsidP="00390C86"/>
          <w:p w14:paraId="5C0D682B" w14:textId="3F8CCFAD" w:rsidR="00B536BB" w:rsidRDefault="007E036A" w:rsidP="007E036A">
            <w:r>
              <w:t>There’s a possibility that system won’t detect a duplicate and not highlight it</w:t>
            </w:r>
          </w:p>
        </w:tc>
      </w:tr>
      <w:tr w:rsidR="00B536BB" w14:paraId="15677237" w14:textId="77777777" w:rsidTr="00390C86">
        <w:trPr>
          <w:trHeight w:val="728"/>
        </w:trPr>
        <w:tc>
          <w:tcPr>
            <w:tcW w:w="8990" w:type="dxa"/>
            <w:gridSpan w:val="7"/>
            <w:tcBorders>
              <w:bottom w:val="single" w:sz="4" w:space="0" w:color="auto"/>
            </w:tcBorders>
          </w:tcPr>
          <w:p w14:paraId="14A24FBF" w14:textId="77777777" w:rsidR="00B536BB" w:rsidRDefault="00B536BB" w:rsidP="005230E1">
            <w:r>
              <w:t>Concluding Remarks:</w:t>
            </w:r>
          </w:p>
          <w:p w14:paraId="31DA0E68" w14:textId="77777777" w:rsidR="00B536BB" w:rsidRDefault="00B536BB" w:rsidP="005230E1">
            <w:r>
              <w:t xml:space="preserve">Pending </w:t>
            </w:r>
          </w:p>
        </w:tc>
      </w:tr>
      <w:tr w:rsidR="00B536BB" w14:paraId="25EFBC70" w14:textId="77777777" w:rsidTr="00390C86">
        <w:trPr>
          <w:trHeight w:val="890"/>
        </w:trPr>
        <w:tc>
          <w:tcPr>
            <w:tcW w:w="4847" w:type="dxa"/>
            <w:gridSpan w:val="3"/>
          </w:tcPr>
          <w:p w14:paraId="3C9577EE" w14:textId="77777777" w:rsidR="00B536BB" w:rsidRDefault="00B536BB" w:rsidP="005230E1">
            <w:r>
              <w:t xml:space="preserve">Testing Team: </w:t>
            </w:r>
          </w:p>
          <w:p w14:paraId="4D26B808" w14:textId="77777777" w:rsidR="00B536BB" w:rsidRDefault="00B536BB" w:rsidP="005230E1">
            <w:r>
              <w:t>Pending</w:t>
            </w:r>
          </w:p>
        </w:tc>
        <w:tc>
          <w:tcPr>
            <w:tcW w:w="4143" w:type="dxa"/>
            <w:gridSpan w:val="4"/>
          </w:tcPr>
          <w:p w14:paraId="616EEB30" w14:textId="77777777" w:rsidR="00B536BB" w:rsidRDefault="00B536BB" w:rsidP="005230E1">
            <w:r>
              <w:t>Date Completed:</w:t>
            </w:r>
          </w:p>
          <w:p w14:paraId="774179EF" w14:textId="77777777" w:rsidR="00B536BB" w:rsidRDefault="00B536BB" w:rsidP="005230E1">
            <w:r>
              <w:t>Pending</w:t>
            </w:r>
          </w:p>
        </w:tc>
      </w:tr>
    </w:tbl>
    <w:p w14:paraId="791CDCD7" w14:textId="77777777" w:rsidR="00B536BB" w:rsidRDefault="00B536BB" w:rsidP="00B536BB"/>
    <w:p w14:paraId="7084D3BD" w14:textId="44794F16" w:rsidR="00B536BB" w:rsidRDefault="00B536BB" w:rsidP="00B536BB"/>
    <w:p w14:paraId="7CDBCEA3" w14:textId="56A19A64" w:rsidR="00B536BB" w:rsidRPr="00272DD5" w:rsidRDefault="00B536BB" w:rsidP="00B536BB">
      <w:pPr>
        <w:pStyle w:val="Heading2"/>
        <w:rPr>
          <w:highlight w:val="yellow"/>
        </w:rPr>
      </w:pPr>
      <w:bookmarkStart w:id="95" w:name="_Toc37254788"/>
      <w:r w:rsidRPr="00272DD5">
        <w:rPr>
          <w:highlight w:val="yellow"/>
        </w:rPr>
        <w:t xml:space="preserve">Test </w:t>
      </w:r>
      <w:commentRangeStart w:id="96"/>
      <w:r w:rsidRPr="00272DD5">
        <w:rPr>
          <w:highlight w:val="yellow"/>
        </w:rPr>
        <w:t>Case</w:t>
      </w:r>
      <w:commentRangeEnd w:id="96"/>
      <w:r w:rsidR="00EE170E">
        <w:rPr>
          <w:rStyle w:val="CommentReference"/>
          <w:b w:val="0"/>
        </w:rPr>
        <w:commentReference w:id="96"/>
      </w:r>
      <w:r w:rsidRPr="00272DD5">
        <w:rPr>
          <w:highlight w:val="yellow"/>
        </w:rPr>
        <w:t xml:space="preserve"> 8</w:t>
      </w:r>
      <w:bookmarkEnd w:id="95"/>
    </w:p>
    <w:p w14:paraId="10ACE3E5" w14:textId="53AF7B71" w:rsidR="00B536BB" w:rsidRDefault="00B536BB" w:rsidP="00B536BB"/>
    <w:p w14:paraId="69ABA776" w14:textId="3B82BA53" w:rsidR="00B536BB" w:rsidRPr="001C4964" w:rsidRDefault="00B536BB" w:rsidP="00B536BB">
      <w:pPr>
        <w:rPr>
          <w:bCs/>
        </w:rPr>
      </w:pPr>
      <w:r w:rsidRPr="00B34944">
        <w:rPr>
          <w:b/>
          <w:bCs/>
        </w:rPr>
        <w:t xml:space="preserve">Objective: </w:t>
      </w:r>
      <w:r w:rsidR="0094451A" w:rsidRPr="0094451A">
        <w:t>Test a scenario where field constraints are being violated and observe if is highlighted red</w:t>
      </w:r>
    </w:p>
    <w:p w14:paraId="79444D54" w14:textId="41839150" w:rsidR="00B536BB" w:rsidRDefault="00B536BB" w:rsidP="00B536BB">
      <w:r w:rsidRPr="00B34944">
        <w:rPr>
          <w:b/>
          <w:bCs/>
        </w:rPr>
        <w:t>Notes:</w:t>
      </w:r>
      <w:r w:rsidRPr="00B34944">
        <w:t xml:space="preserve"> </w:t>
      </w:r>
      <w:r w:rsidR="0094451A">
        <w:t>This test is assuming that one has access to see what field constraints were specified in the database description file</w:t>
      </w:r>
    </w:p>
    <w:p w14:paraId="4C578C32" w14:textId="77777777" w:rsidR="00B536BB" w:rsidRDefault="00B536BB" w:rsidP="00B536BB"/>
    <w:p w14:paraId="55AA3D98" w14:textId="77777777" w:rsidR="00B536BB" w:rsidRDefault="00B536BB" w:rsidP="00B536BB">
      <w:pPr>
        <w:sectPr w:rsidR="00B536BB">
          <w:headerReference w:type="default" r:id="rId34"/>
          <w:footerReference w:type="default" r:id="rId35"/>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
        <w:gridCol w:w="2405"/>
        <w:gridCol w:w="1453"/>
        <w:gridCol w:w="12"/>
        <w:gridCol w:w="128"/>
        <w:gridCol w:w="2170"/>
        <w:gridCol w:w="1885"/>
      </w:tblGrid>
      <w:tr w:rsidR="00B536BB" w14:paraId="0A1C21A7" w14:textId="77777777" w:rsidTr="00390C86">
        <w:trPr>
          <w:cantSplit/>
          <w:trHeight w:val="300"/>
        </w:trPr>
        <w:tc>
          <w:tcPr>
            <w:tcW w:w="4807" w:type="dxa"/>
            <w:gridSpan w:val="4"/>
          </w:tcPr>
          <w:p w14:paraId="7F09CB7A" w14:textId="035EF97F" w:rsidR="00B536BB" w:rsidRDefault="00B536BB" w:rsidP="005230E1">
            <w:r>
              <w:t xml:space="preserve">Test No.: </w:t>
            </w:r>
            <w:r w:rsidR="007E036A">
              <w:t>8</w:t>
            </w:r>
          </w:p>
        </w:tc>
        <w:tc>
          <w:tcPr>
            <w:tcW w:w="4183" w:type="dxa"/>
            <w:gridSpan w:val="3"/>
          </w:tcPr>
          <w:p w14:paraId="35D010AA" w14:textId="77777777" w:rsidR="00B536BB" w:rsidRDefault="00B536BB" w:rsidP="005230E1">
            <w:r>
              <w:t>Current Status: Pending</w:t>
            </w:r>
          </w:p>
        </w:tc>
      </w:tr>
      <w:tr w:rsidR="00B536BB" w14:paraId="31E45065" w14:textId="77777777" w:rsidTr="00390C86">
        <w:trPr>
          <w:cantSplit/>
          <w:trHeight w:val="300"/>
        </w:trPr>
        <w:tc>
          <w:tcPr>
            <w:tcW w:w="8990" w:type="dxa"/>
            <w:gridSpan w:val="7"/>
          </w:tcPr>
          <w:p w14:paraId="7443B99D" w14:textId="77777777" w:rsidR="00B536BB" w:rsidRPr="00E47986" w:rsidRDefault="00B536BB" w:rsidP="005230E1">
            <w:r w:rsidRPr="00E47986">
              <w:t xml:space="preserve">Test title:  </w:t>
            </w:r>
            <w:r>
              <w:t>Test Drag &amp; Drop</w:t>
            </w:r>
          </w:p>
          <w:p w14:paraId="6534B3D8" w14:textId="77777777" w:rsidR="00B536BB" w:rsidRPr="00E47986" w:rsidRDefault="00B536BB" w:rsidP="005230E1"/>
        </w:tc>
      </w:tr>
      <w:tr w:rsidR="00B536BB" w14:paraId="732C9E5F" w14:textId="77777777" w:rsidTr="00390C86">
        <w:trPr>
          <w:cantSplit/>
          <w:trHeight w:val="611"/>
        </w:trPr>
        <w:tc>
          <w:tcPr>
            <w:tcW w:w="8990" w:type="dxa"/>
            <w:gridSpan w:val="7"/>
          </w:tcPr>
          <w:p w14:paraId="1EECEDE3"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026EE3FA" w14:textId="77777777" w:rsidR="00B536BB" w:rsidRPr="00E47986" w:rsidRDefault="00B536BB" w:rsidP="005230E1"/>
        </w:tc>
      </w:tr>
      <w:tr w:rsidR="00B536BB" w14:paraId="4EE3D63A" w14:textId="77777777" w:rsidTr="00390C86">
        <w:trPr>
          <w:cantSplit/>
          <w:trHeight w:val="2681"/>
        </w:trPr>
        <w:tc>
          <w:tcPr>
            <w:tcW w:w="937" w:type="dxa"/>
          </w:tcPr>
          <w:p w14:paraId="11C49755" w14:textId="77777777" w:rsidR="00B536BB" w:rsidRDefault="00B536BB" w:rsidP="005230E1">
            <w:r>
              <w:lastRenderedPageBreak/>
              <w:t>STEP</w:t>
            </w:r>
          </w:p>
          <w:p w14:paraId="3DEE42D0" w14:textId="77777777" w:rsidR="00B536BB" w:rsidRDefault="00B536BB" w:rsidP="005230E1"/>
          <w:p w14:paraId="78860278" w14:textId="77777777" w:rsidR="00B536BB" w:rsidRDefault="00B536BB" w:rsidP="005230E1">
            <w:r>
              <w:t>1</w:t>
            </w:r>
          </w:p>
          <w:p w14:paraId="4819BECA" w14:textId="77777777" w:rsidR="00B536BB" w:rsidRDefault="00B536BB" w:rsidP="005230E1"/>
          <w:p w14:paraId="0A061645" w14:textId="26911774" w:rsidR="00390C86" w:rsidRDefault="00390C86" w:rsidP="005230E1"/>
          <w:p w14:paraId="049256AB" w14:textId="77777777" w:rsidR="00390C86" w:rsidRDefault="00390C86" w:rsidP="005230E1"/>
          <w:p w14:paraId="33A812BA" w14:textId="77777777" w:rsidR="00B536BB" w:rsidRDefault="00B536BB" w:rsidP="005230E1"/>
          <w:p w14:paraId="0D3326E7" w14:textId="77777777" w:rsidR="00B536BB" w:rsidRDefault="00B536BB" w:rsidP="005230E1">
            <w:r>
              <w:t>2</w:t>
            </w:r>
          </w:p>
          <w:p w14:paraId="7D5242CC" w14:textId="77777777" w:rsidR="00390C86" w:rsidRDefault="00390C86" w:rsidP="005230E1"/>
          <w:p w14:paraId="4F6470C2" w14:textId="77777777" w:rsidR="00390C86" w:rsidRDefault="00390C86" w:rsidP="005230E1"/>
          <w:p w14:paraId="3F8B79BA" w14:textId="77777777" w:rsidR="00390C86" w:rsidRDefault="00390C86" w:rsidP="005230E1"/>
          <w:p w14:paraId="276E6CBE" w14:textId="7C4CA760" w:rsidR="00390C86" w:rsidRDefault="00390C86" w:rsidP="005230E1"/>
          <w:p w14:paraId="23BE199E" w14:textId="4EE99318" w:rsidR="00390C86" w:rsidRDefault="00390C86" w:rsidP="005230E1"/>
          <w:p w14:paraId="71BCF19B" w14:textId="77777777" w:rsidR="00390C86" w:rsidRDefault="00390C86" w:rsidP="005230E1"/>
          <w:p w14:paraId="4BD28854" w14:textId="524E77DC" w:rsidR="00390C86" w:rsidRDefault="00390C86" w:rsidP="005230E1">
            <w:r>
              <w:t>3</w:t>
            </w:r>
          </w:p>
        </w:tc>
        <w:tc>
          <w:tcPr>
            <w:tcW w:w="2405" w:type="dxa"/>
          </w:tcPr>
          <w:p w14:paraId="66C4D7C1" w14:textId="77777777" w:rsidR="00B536BB" w:rsidRDefault="00B536BB" w:rsidP="005230E1">
            <w:r>
              <w:t>OPERATOR ACTION</w:t>
            </w:r>
          </w:p>
          <w:p w14:paraId="2895EDC4" w14:textId="77777777" w:rsidR="00B536BB" w:rsidRDefault="00B536BB" w:rsidP="005230E1"/>
          <w:p w14:paraId="33F5E45A" w14:textId="77777777" w:rsidR="00390C86" w:rsidRDefault="00390C86" w:rsidP="00390C86">
            <w:r>
              <w:t>On startup window, select “File” then select the “Open” option</w:t>
            </w:r>
          </w:p>
          <w:p w14:paraId="7B461ED8" w14:textId="77777777" w:rsidR="00390C86" w:rsidRDefault="00390C86" w:rsidP="00390C86"/>
          <w:p w14:paraId="0836F864" w14:textId="77777777" w:rsidR="00390C86" w:rsidRDefault="00390C86" w:rsidP="00390C86"/>
          <w:p w14:paraId="1DAB0BC2" w14:textId="3FE3BDC4" w:rsidR="00B536BB" w:rsidRDefault="00390C86" w:rsidP="00390C86">
            <w:r>
              <w:t>Select the file named “CONSTRAINT_TABLE”</w:t>
            </w:r>
          </w:p>
          <w:p w14:paraId="45EED30A" w14:textId="77777777" w:rsidR="00B536BB" w:rsidRDefault="00B536BB" w:rsidP="005230E1"/>
          <w:p w14:paraId="377717E6" w14:textId="3F92A147" w:rsidR="00B536BB" w:rsidRDefault="00B536BB" w:rsidP="005230E1"/>
          <w:p w14:paraId="7741E6EC" w14:textId="64069EA3" w:rsidR="00390C86" w:rsidRDefault="00390C86" w:rsidP="005230E1"/>
          <w:p w14:paraId="6D00B6F1" w14:textId="4F7732B0" w:rsidR="00390C86" w:rsidRDefault="00390C86" w:rsidP="005230E1"/>
          <w:p w14:paraId="2AE05C96" w14:textId="77777777" w:rsidR="00390C86" w:rsidRDefault="00390C86" w:rsidP="005230E1"/>
          <w:p w14:paraId="6AA04959" w14:textId="65334828" w:rsidR="00B536BB" w:rsidRDefault="001E0BAD" w:rsidP="005230E1">
            <w:r>
              <w:t xml:space="preserve">Modify a field where it violates </w:t>
            </w:r>
            <w:r w:rsidR="0080188B">
              <w:t>the constraints b</w:t>
            </w:r>
            <w:r>
              <w:t xml:space="preserve">ased on </w:t>
            </w:r>
            <w:commentRangeStart w:id="97"/>
            <w:commentRangeStart w:id="98"/>
            <w:commentRangeStart w:id="99"/>
            <w:r>
              <w:t>the</w:t>
            </w:r>
            <w:commentRangeEnd w:id="97"/>
            <w:r w:rsidR="007C025C">
              <w:rPr>
                <w:rStyle w:val="CommentReference"/>
              </w:rPr>
              <w:commentReference w:id="97"/>
            </w:r>
            <w:commentRangeEnd w:id="98"/>
            <w:r w:rsidR="005B032D">
              <w:rPr>
                <w:rStyle w:val="CommentReference"/>
              </w:rPr>
              <w:commentReference w:id="98"/>
            </w:r>
            <w:commentRangeEnd w:id="99"/>
            <w:r w:rsidR="00EE170E">
              <w:rPr>
                <w:rStyle w:val="CommentReference"/>
              </w:rPr>
              <w:commentReference w:id="99"/>
            </w:r>
            <w:r>
              <w:t xml:space="preserve"> database description file</w:t>
            </w:r>
          </w:p>
        </w:tc>
        <w:tc>
          <w:tcPr>
            <w:tcW w:w="1593" w:type="dxa"/>
            <w:gridSpan w:val="3"/>
          </w:tcPr>
          <w:p w14:paraId="222AB8FF" w14:textId="77777777" w:rsidR="00B536BB" w:rsidRDefault="00B536BB" w:rsidP="005230E1">
            <w:r>
              <w:t>PURPOSE</w:t>
            </w:r>
          </w:p>
          <w:p w14:paraId="5C07C40F" w14:textId="77777777" w:rsidR="00B536BB" w:rsidRDefault="00B536BB" w:rsidP="005230E1"/>
          <w:p w14:paraId="55C7F001" w14:textId="77777777" w:rsidR="00390C86" w:rsidRDefault="00390C86" w:rsidP="00390C86">
            <w:r>
              <w:t>Make sure to open a file to begin populating table</w:t>
            </w:r>
          </w:p>
          <w:p w14:paraId="0B1274CD" w14:textId="77777777" w:rsidR="00390C86" w:rsidRDefault="00390C86" w:rsidP="00390C86"/>
          <w:p w14:paraId="30F960D9" w14:textId="07D0AFBF" w:rsidR="00B536BB" w:rsidRDefault="00390C86" w:rsidP="005230E1">
            <w:r>
              <w:t>Select an XML file to populate data</w:t>
            </w:r>
          </w:p>
          <w:p w14:paraId="61A1D370" w14:textId="6BF2F9DE" w:rsidR="00B536BB" w:rsidRDefault="00B536BB" w:rsidP="005230E1"/>
          <w:p w14:paraId="63689E6D" w14:textId="1B5CCAB5" w:rsidR="00390C86" w:rsidRDefault="00390C86" w:rsidP="005230E1"/>
          <w:p w14:paraId="51D94D35" w14:textId="1873C0B9" w:rsidR="00390C86" w:rsidRDefault="00390C86" w:rsidP="005230E1"/>
          <w:p w14:paraId="2BB54436" w14:textId="77777777" w:rsidR="00390C86" w:rsidRDefault="00390C86" w:rsidP="005230E1"/>
          <w:p w14:paraId="3F80D8F0" w14:textId="59A8F8D0" w:rsidR="00B536BB" w:rsidRDefault="00B536BB" w:rsidP="005230E1">
            <w:r>
              <w:t>This is the main function we are testing</w:t>
            </w:r>
          </w:p>
        </w:tc>
        <w:tc>
          <w:tcPr>
            <w:tcW w:w="2170" w:type="dxa"/>
          </w:tcPr>
          <w:p w14:paraId="4D0F4DAC" w14:textId="77777777" w:rsidR="00B536BB" w:rsidRDefault="00B536BB" w:rsidP="005230E1">
            <w:r>
              <w:t>EXEPCTED RESULTS</w:t>
            </w:r>
          </w:p>
          <w:p w14:paraId="5F239B32" w14:textId="77777777" w:rsidR="00B536BB" w:rsidRDefault="00B536BB" w:rsidP="005230E1"/>
          <w:p w14:paraId="424F62CD" w14:textId="77777777" w:rsidR="00390C86" w:rsidRDefault="00390C86" w:rsidP="00390C86">
            <w:r>
              <w:t>The file browser popup shall come up to select file to open</w:t>
            </w:r>
          </w:p>
          <w:p w14:paraId="7A8E36A6" w14:textId="77777777" w:rsidR="00390C86" w:rsidRDefault="00390C86" w:rsidP="00390C86"/>
          <w:p w14:paraId="5AA5D525" w14:textId="77777777" w:rsidR="00390C86" w:rsidRDefault="00390C86" w:rsidP="00390C86"/>
          <w:p w14:paraId="19C78D50" w14:textId="1F9C80B3" w:rsidR="00B536BB" w:rsidRDefault="00390C86" w:rsidP="005230E1">
            <w:r>
              <w:t>The other populated tables shall appear as a list on the main window and a separate window shall appear with the table</w:t>
            </w:r>
          </w:p>
          <w:p w14:paraId="60AFA86D" w14:textId="77777777" w:rsidR="00B536BB" w:rsidRDefault="00B536BB" w:rsidP="005230E1"/>
          <w:p w14:paraId="770BC5A7" w14:textId="044268D7" w:rsidR="00390C86" w:rsidRDefault="00B536BB" w:rsidP="005230E1">
            <w:r>
              <w:t xml:space="preserve">The system shall detect </w:t>
            </w:r>
            <w:r w:rsidR="0080188B">
              <w:t>a violation and highlight that component red</w:t>
            </w:r>
          </w:p>
        </w:tc>
        <w:tc>
          <w:tcPr>
            <w:tcW w:w="1885" w:type="dxa"/>
          </w:tcPr>
          <w:p w14:paraId="19AA903B" w14:textId="77777777" w:rsidR="00B536BB" w:rsidRDefault="00B536BB" w:rsidP="005230E1">
            <w:r>
              <w:t>COMMENTS</w:t>
            </w:r>
          </w:p>
          <w:p w14:paraId="3F6BE4F3" w14:textId="77777777" w:rsidR="00B536BB" w:rsidRDefault="00B536BB" w:rsidP="005230E1"/>
          <w:p w14:paraId="293B1CFD" w14:textId="4D447F6F" w:rsidR="00B536BB" w:rsidRDefault="008873E4" w:rsidP="005230E1">
            <w:r>
              <w:t>Begin login for the database description file as well</w:t>
            </w:r>
          </w:p>
          <w:p w14:paraId="6A4B8552" w14:textId="77777777" w:rsidR="00B536BB" w:rsidRDefault="00B536BB" w:rsidP="005230E1"/>
          <w:p w14:paraId="6E46815D" w14:textId="77777777" w:rsidR="00B536BB" w:rsidRDefault="00B536BB" w:rsidP="005230E1"/>
          <w:p w14:paraId="6C929826" w14:textId="4BF289E0" w:rsidR="00B536BB" w:rsidRDefault="008052E2" w:rsidP="008052E2">
            <w:r>
              <w:t>There’s a possibility that system won’t detect a violation and not highlight it</w:t>
            </w:r>
          </w:p>
        </w:tc>
      </w:tr>
      <w:tr w:rsidR="00B536BB" w14:paraId="6EAC11FF" w14:textId="77777777" w:rsidTr="00390C86">
        <w:trPr>
          <w:trHeight w:val="728"/>
        </w:trPr>
        <w:tc>
          <w:tcPr>
            <w:tcW w:w="8990" w:type="dxa"/>
            <w:gridSpan w:val="7"/>
            <w:tcBorders>
              <w:bottom w:val="single" w:sz="4" w:space="0" w:color="auto"/>
            </w:tcBorders>
          </w:tcPr>
          <w:p w14:paraId="159E429E" w14:textId="77777777" w:rsidR="00B536BB" w:rsidRDefault="00B536BB" w:rsidP="005230E1">
            <w:r>
              <w:t>Concluding Remarks:</w:t>
            </w:r>
          </w:p>
          <w:p w14:paraId="736E6F2D" w14:textId="77777777" w:rsidR="00B536BB" w:rsidRDefault="00B536BB" w:rsidP="005230E1">
            <w:r>
              <w:t xml:space="preserve">Pending </w:t>
            </w:r>
          </w:p>
        </w:tc>
      </w:tr>
      <w:tr w:rsidR="00B536BB" w14:paraId="26B4798E" w14:textId="77777777" w:rsidTr="00390C86">
        <w:trPr>
          <w:trHeight w:val="890"/>
        </w:trPr>
        <w:tc>
          <w:tcPr>
            <w:tcW w:w="4795" w:type="dxa"/>
            <w:gridSpan w:val="3"/>
          </w:tcPr>
          <w:p w14:paraId="5A3B5F31" w14:textId="77777777" w:rsidR="00B536BB" w:rsidRDefault="00B536BB" w:rsidP="005230E1">
            <w:r>
              <w:t xml:space="preserve">Testing Team: </w:t>
            </w:r>
          </w:p>
          <w:p w14:paraId="32BFC8DF" w14:textId="77777777" w:rsidR="00B536BB" w:rsidRDefault="00B536BB" w:rsidP="005230E1">
            <w:r>
              <w:t>Pending</w:t>
            </w:r>
          </w:p>
        </w:tc>
        <w:tc>
          <w:tcPr>
            <w:tcW w:w="4195" w:type="dxa"/>
            <w:gridSpan w:val="4"/>
          </w:tcPr>
          <w:p w14:paraId="0289E656" w14:textId="77777777" w:rsidR="00B536BB" w:rsidRDefault="00B536BB" w:rsidP="005230E1">
            <w:r>
              <w:t>Date Completed:</w:t>
            </w:r>
          </w:p>
          <w:p w14:paraId="7F56241D" w14:textId="77777777" w:rsidR="00B536BB" w:rsidRDefault="00B536BB" w:rsidP="005230E1">
            <w:r>
              <w:t>Pending</w:t>
            </w:r>
          </w:p>
        </w:tc>
      </w:tr>
    </w:tbl>
    <w:p w14:paraId="4D045438" w14:textId="77777777" w:rsidR="00DD48CB" w:rsidRPr="00895FEB" w:rsidRDefault="00DD48CB" w:rsidP="00895FEB"/>
    <w:p w14:paraId="3448090B" w14:textId="2B323077" w:rsidR="00E47986" w:rsidRPr="00C8753A" w:rsidRDefault="00E47986" w:rsidP="00A126F9">
      <w:pPr>
        <w:pStyle w:val="Heading1"/>
        <w:pageBreakBefore w:val="0"/>
      </w:pPr>
      <w:bookmarkStart w:id="100" w:name="_Toc21505006"/>
      <w:bookmarkStart w:id="101" w:name="_Toc227033594"/>
      <w:bookmarkStart w:id="102" w:name="_Toc37254789"/>
      <w:r w:rsidRPr="00C8753A">
        <w:t>User Interface Testing</w:t>
      </w:r>
      <w:bookmarkEnd w:id="100"/>
      <w:bookmarkEnd w:id="101"/>
      <w:bookmarkEnd w:id="102"/>
    </w:p>
    <w:p w14:paraId="4A8FC07D" w14:textId="77777777" w:rsidR="00E47986" w:rsidRDefault="00E47986" w:rsidP="00E47986"/>
    <w:p w14:paraId="73E40EBC" w14:textId="2164ECE8" w:rsidR="00E47986" w:rsidRDefault="00E47986" w:rsidP="00E47986">
      <w:r>
        <w:t xml:space="preserve">This section focuses on the </w:t>
      </w:r>
      <w:r w:rsidR="006C1533">
        <w:t xml:space="preserve">interaction between the user and the system. </w:t>
      </w:r>
      <w:r w:rsidR="00D76D9E">
        <w:t>However, the goal for this test plan does not target the user interface so this section does not apply.</w:t>
      </w:r>
    </w:p>
    <w:p w14:paraId="0F162D99" w14:textId="77777777" w:rsidR="00013402" w:rsidRDefault="00013402" w:rsidP="00013402">
      <w:pPr>
        <w:pStyle w:val="Heading1"/>
      </w:pPr>
      <w:bookmarkStart w:id="103" w:name="_Toc37254790"/>
      <w:r>
        <w:lastRenderedPageBreak/>
        <w:t>Test Schedule</w:t>
      </w:r>
      <w:bookmarkEnd w:id="103"/>
    </w:p>
    <w:p w14:paraId="60DFFE41" w14:textId="1A70322B" w:rsidR="00013402" w:rsidRDefault="00D76D9E" w:rsidP="00013402">
      <w:r>
        <w:t xml:space="preserve">This section is where the </w:t>
      </w:r>
      <w:r w:rsidR="00013402">
        <w:t>schedule for testing activities</w:t>
      </w:r>
      <w:r>
        <w:t xml:space="preserve"> is specified</w:t>
      </w:r>
      <w:r w:rsidR="00013402">
        <w:t>.</w:t>
      </w:r>
      <w:r w:rsidR="004706B7">
        <w:t xml:space="preserve"> </w:t>
      </w:r>
    </w:p>
    <w:p w14:paraId="0C29DBE2" w14:textId="77777777" w:rsidR="004706B7" w:rsidRDefault="004706B7" w:rsidP="00013402"/>
    <w:p w14:paraId="3CE51F87"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16"/>
        <w:gridCol w:w="2700"/>
        <w:gridCol w:w="4608"/>
      </w:tblGrid>
      <w:tr w:rsidR="00E47986" w:rsidRPr="004F31AD" w14:paraId="6733AC82" w14:textId="77777777" w:rsidTr="003D58CD">
        <w:tc>
          <w:tcPr>
            <w:tcW w:w="1548" w:type="dxa"/>
          </w:tcPr>
          <w:p w14:paraId="3CF76140"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795A9A9B" w14:textId="77777777" w:rsidR="00E47986" w:rsidRPr="004F31AD" w:rsidRDefault="00E47986" w:rsidP="003D58CD">
            <w:pPr>
              <w:spacing w:line="360" w:lineRule="auto"/>
              <w:rPr>
                <w:b/>
              </w:rPr>
            </w:pPr>
            <w:r w:rsidRPr="004F31AD">
              <w:rPr>
                <w:b/>
              </w:rPr>
              <w:t>People</w:t>
            </w:r>
          </w:p>
        </w:tc>
        <w:tc>
          <w:tcPr>
            <w:tcW w:w="4608" w:type="dxa"/>
          </w:tcPr>
          <w:p w14:paraId="23EA1BA7" w14:textId="77777777" w:rsidR="00E47986" w:rsidRPr="004F31AD" w:rsidRDefault="00E47986" w:rsidP="003D58CD">
            <w:pPr>
              <w:spacing w:line="360" w:lineRule="auto"/>
              <w:rPr>
                <w:b/>
              </w:rPr>
            </w:pPr>
            <w:r w:rsidRPr="004F31AD">
              <w:rPr>
                <w:b/>
              </w:rPr>
              <w:t>Description</w:t>
            </w:r>
          </w:p>
        </w:tc>
      </w:tr>
      <w:tr w:rsidR="00E47986" w:rsidRPr="004F31AD" w14:paraId="05423F13" w14:textId="77777777" w:rsidTr="003D58CD">
        <w:tc>
          <w:tcPr>
            <w:tcW w:w="1548" w:type="dxa"/>
          </w:tcPr>
          <w:p w14:paraId="446DE512" w14:textId="5295F1C8" w:rsidR="00E47986" w:rsidRDefault="0010643A" w:rsidP="003D58CD">
            <w:pPr>
              <w:spacing w:line="360" w:lineRule="auto"/>
            </w:pPr>
            <w:r>
              <w:t>Task 1 – 04/08/</w:t>
            </w:r>
            <w:commentRangeStart w:id="104"/>
            <w:r>
              <w:t>2020</w:t>
            </w:r>
            <w:commentRangeEnd w:id="104"/>
            <w:r w:rsidR="00EE170E">
              <w:rPr>
                <w:rStyle w:val="CommentReference"/>
              </w:rPr>
              <w:commentReference w:id="104"/>
            </w:r>
          </w:p>
        </w:tc>
        <w:tc>
          <w:tcPr>
            <w:tcW w:w="2700" w:type="dxa"/>
          </w:tcPr>
          <w:p w14:paraId="46F9C851" w14:textId="345B9CBA" w:rsidR="00E47986" w:rsidRDefault="0010643A" w:rsidP="003D58CD">
            <w:pPr>
              <w:spacing w:line="360" w:lineRule="auto"/>
            </w:pPr>
            <w:r>
              <w:t>Stephanie Medina</w:t>
            </w:r>
          </w:p>
        </w:tc>
        <w:tc>
          <w:tcPr>
            <w:tcW w:w="4608" w:type="dxa"/>
          </w:tcPr>
          <w:p w14:paraId="7786B107" w14:textId="3A246BE9" w:rsidR="00E47986" w:rsidRDefault="0010643A" w:rsidP="003D58CD">
            <w:pPr>
              <w:spacing w:line="360" w:lineRule="auto"/>
            </w:pPr>
            <w:r>
              <w:t>Generate a test plan for this specific section of the tool</w:t>
            </w:r>
          </w:p>
        </w:tc>
      </w:tr>
      <w:tr w:rsidR="00E47986" w:rsidRPr="004F31AD" w14:paraId="689C3D78" w14:textId="77777777" w:rsidTr="003D58CD">
        <w:tc>
          <w:tcPr>
            <w:tcW w:w="1548" w:type="dxa"/>
          </w:tcPr>
          <w:p w14:paraId="597A742C" w14:textId="02410BC1" w:rsidR="00E47986" w:rsidRDefault="0010643A" w:rsidP="003D58CD">
            <w:pPr>
              <w:spacing w:line="360" w:lineRule="auto"/>
            </w:pPr>
            <w:r>
              <w:t>Task 2 – 04/0</w:t>
            </w:r>
            <w:r w:rsidR="008E6C22">
              <w:t>9</w:t>
            </w:r>
            <w:r>
              <w:t>/2020</w:t>
            </w:r>
            <w:r w:rsidR="008E6C22">
              <w:t xml:space="preserve"> ~ 04/14/2020</w:t>
            </w:r>
          </w:p>
        </w:tc>
        <w:tc>
          <w:tcPr>
            <w:tcW w:w="2700" w:type="dxa"/>
          </w:tcPr>
          <w:p w14:paraId="49C7A5A2" w14:textId="793EB41D" w:rsidR="00E47986" w:rsidRDefault="008E6C22" w:rsidP="003D58CD">
            <w:pPr>
              <w:spacing w:line="360" w:lineRule="auto"/>
            </w:pPr>
            <w:r>
              <w:t>Whole Team</w:t>
            </w:r>
          </w:p>
        </w:tc>
        <w:tc>
          <w:tcPr>
            <w:tcW w:w="4608" w:type="dxa"/>
          </w:tcPr>
          <w:p w14:paraId="0B2A160A" w14:textId="7F70042B" w:rsidR="00E47986" w:rsidRDefault="008E6C22" w:rsidP="003D58CD">
            <w:pPr>
              <w:spacing w:line="360" w:lineRule="auto"/>
            </w:pPr>
            <w:r>
              <w:t>Review and comment on each other’s test plan</w:t>
            </w:r>
          </w:p>
        </w:tc>
      </w:tr>
      <w:tr w:rsidR="00E47986" w:rsidRPr="004F31AD" w14:paraId="76C57A70" w14:textId="77777777" w:rsidTr="003D58CD">
        <w:tc>
          <w:tcPr>
            <w:tcW w:w="1548" w:type="dxa"/>
          </w:tcPr>
          <w:p w14:paraId="4C15E781" w14:textId="00EDC319" w:rsidR="00E47986" w:rsidRDefault="008E6C22" w:rsidP="003D58CD">
            <w:pPr>
              <w:spacing w:line="360" w:lineRule="auto"/>
            </w:pPr>
            <w:r>
              <w:t>Task 3 –</w:t>
            </w:r>
          </w:p>
          <w:p w14:paraId="4CEF1B81" w14:textId="02B9EAB5" w:rsidR="008E6C22" w:rsidRDefault="00FF1A5A" w:rsidP="003D58CD">
            <w:pPr>
              <w:spacing w:line="360" w:lineRule="auto"/>
            </w:pPr>
            <w:r>
              <w:t>04/09/2020 ~ 04/21/2020</w:t>
            </w:r>
          </w:p>
        </w:tc>
        <w:tc>
          <w:tcPr>
            <w:tcW w:w="2700" w:type="dxa"/>
          </w:tcPr>
          <w:p w14:paraId="0BFF07D2" w14:textId="76F4C8F2" w:rsidR="00E47986" w:rsidRDefault="00FF1A5A" w:rsidP="003D58CD">
            <w:pPr>
              <w:spacing w:line="360" w:lineRule="auto"/>
            </w:pPr>
            <w:r>
              <w:t>Whole Team</w:t>
            </w:r>
          </w:p>
        </w:tc>
        <w:tc>
          <w:tcPr>
            <w:tcW w:w="4608" w:type="dxa"/>
          </w:tcPr>
          <w:p w14:paraId="51DBC29A" w14:textId="1E49CAD0" w:rsidR="00E47986" w:rsidRDefault="00FF1A5A" w:rsidP="003D58CD">
            <w:pPr>
              <w:spacing w:line="360" w:lineRule="auto"/>
            </w:pPr>
            <w:r>
              <w:t>Aside from review, attempt to perform all tests and determine if it was a good test or not</w:t>
            </w:r>
          </w:p>
        </w:tc>
      </w:tr>
      <w:tr w:rsidR="00E47986" w:rsidRPr="004F31AD" w14:paraId="1A97CDB8" w14:textId="77777777" w:rsidTr="003D58CD">
        <w:tc>
          <w:tcPr>
            <w:tcW w:w="1548" w:type="dxa"/>
          </w:tcPr>
          <w:p w14:paraId="10F71B7E" w14:textId="6BC11A1D" w:rsidR="00E47986" w:rsidRDefault="00FF1A5A" w:rsidP="003D58CD">
            <w:pPr>
              <w:spacing w:line="360" w:lineRule="auto"/>
            </w:pPr>
            <w:r>
              <w:t>Task 4 – 04/14/2020</w:t>
            </w:r>
          </w:p>
        </w:tc>
        <w:tc>
          <w:tcPr>
            <w:tcW w:w="2700" w:type="dxa"/>
          </w:tcPr>
          <w:p w14:paraId="72E66D8A" w14:textId="13790B63" w:rsidR="00E47986" w:rsidRDefault="00FF1A5A" w:rsidP="003D58CD">
            <w:pPr>
              <w:spacing w:line="360" w:lineRule="auto"/>
            </w:pPr>
            <w:r>
              <w:t>Stephanie Medina</w:t>
            </w:r>
          </w:p>
        </w:tc>
        <w:tc>
          <w:tcPr>
            <w:tcW w:w="4608" w:type="dxa"/>
          </w:tcPr>
          <w:p w14:paraId="0D052CE4" w14:textId="41997E5E" w:rsidR="00E47986" w:rsidRDefault="00A84870" w:rsidP="003D58CD">
            <w:pPr>
              <w:spacing w:line="360" w:lineRule="auto"/>
            </w:pPr>
            <w:r>
              <w:t xml:space="preserve">Review comments given by other team members and modify test plan </w:t>
            </w:r>
          </w:p>
        </w:tc>
      </w:tr>
      <w:tr w:rsidR="00E47986" w:rsidRPr="004F31AD" w14:paraId="56559463" w14:textId="77777777" w:rsidTr="003D58CD">
        <w:tc>
          <w:tcPr>
            <w:tcW w:w="1548" w:type="dxa"/>
          </w:tcPr>
          <w:p w14:paraId="4CBBC9BC" w14:textId="033AAFE7" w:rsidR="00E47986" w:rsidRDefault="00A84870" w:rsidP="003D58CD">
            <w:pPr>
              <w:spacing w:line="360" w:lineRule="auto"/>
            </w:pPr>
            <w:r>
              <w:t>Task 5 – 04/21/2020</w:t>
            </w:r>
          </w:p>
        </w:tc>
        <w:tc>
          <w:tcPr>
            <w:tcW w:w="2700" w:type="dxa"/>
          </w:tcPr>
          <w:p w14:paraId="5B370C7C" w14:textId="7A14AED0" w:rsidR="00E47986" w:rsidRDefault="00A84870" w:rsidP="003D58CD">
            <w:pPr>
              <w:spacing w:line="360" w:lineRule="auto"/>
            </w:pPr>
            <w:r>
              <w:t>Whole Team</w:t>
            </w:r>
          </w:p>
        </w:tc>
        <w:tc>
          <w:tcPr>
            <w:tcW w:w="4608" w:type="dxa"/>
          </w:tcPr>
          <w:p w14:paraId="69E6CD0E" w14:textId="6B9A69A2" w:rsidR="00E47986" w:rsidRDefault="00A84870" w:rsidP="003D58CD">
            <w:pPr>
              <w:spacing w:line="360" w:lineRule="auto"/>
            </w:pPr>
            <w:r>
              <w:t>Deliver final test plan</w:t>
            </w:r>
          </w:p>
        </w:tc>
      </w:tr>
    </w:tbl>
    <w:p w14:paraId="2F87E09D" w14:textId="77777777" w:rsidR="00E47986" w:rsidRDefault="00E47986" w:rsidP="00E47986"/>
    <w:p w14:paraId="0AC0A1EF" w14:textId="77777777" w:rsidR="00E47986" w:rsidRDefault="00E47986" w:rsidP="00E47986"/>
    <w:p w14:paraId="1B10F876" w14:textId="77777777" w:rsidR="004706B7" w:rsidRDefault="004706B7" w:rsidP="00013402"/>
    <w:p w14:paraId="751887E7" w14:textId="77777777" w:rsidR="004706B7" w:rsidRDefault="004706B7" w:rsidP="004706B7">
      <w:pPr>
        <w:pStyle w:val="Heading1"/>
      </w:pPr>
      <w:bookmarkStart w:id="105" w:name="_Toc37254791"/>
      <w:r>
        <w:lastRenderedPageBreak/>
        <w:t>Other Sections</w:t>
      </w:r>
      <w:bookmarkEnd w:id="105"/>
    </w:p>
    <w:p w14:paraId="75C29B3F" w14:textId="7C281A7E" w:rsidR="004706B7" w:rsidRPr="004706B7" w:rsidRDefault="004706B7" w:rsidP="004706B7">
      <w:r>
        <w:t>Other sections that may appear in a test plan (but not required for this course)</w:t>
      </w:r>
      <w:r w:rsidR="00A84870">
        <w:t>. Therefore, this section does not apply.</w:t>
      </w:r>
    </w:p>
    <w:p w14:paraId="45CAB154" w14:textId="77777777" w:rsidR="007A4335" w:rsidRDefault="007A4335" w:rsidP="007A4335">
      <w:pPr>
        <w:pStyle w:val="Heading1"/>
      </w:pPr>
      <w:bookmarkStart w:id="106" w:name="_Toc227033596"/>
      <w:bookmarkStart w:id="107" w:name="_Toc37254792"/>
      <w:commentRangeStart w:id="108"/>
      <w:r>
        <w:lastRenderedPageBreak/>
        <w:t>Appendix</w:t>
      </w:r>
      <w:bookmarkEnd w:id="106"/>
      <w:bookmarkEnd w:id="107"/>
      <w:commentRangeEnd w:id="108"/>
      <w:r w:rsidR="00EE170E">
        <w:rPr>
          <w:rStyle w:val="CommentReference"/>
          <w:b w:val="0"/>
          <w:kern w:val="0"/>
        </w:rPr>
        <w:commentReference w:id="108"/>
      </w:r>
    </w:p>
    <w:p w14:paraId="0C01BDA8" w14:textId="65FCB2FB" w:rsidR="007A4335" w:rsidRDefault="00A84870" w:rsidP="007A4335">
      <w:r>
        <w:t xml:space="preserve">Please refer to GitHub Repository </w:t>
      </w:r>
      <w:r w:rsidR="005743F0">
        <w:t xml:space="preserve">under references </w:t>
      </w:r>
      <w:r>
        <w:t xml:space="preserve">where there is already existing data to input for the tool. This is mainly to get the </w:t>
      </w:r>
      <w:r w:rsidR="000A6308">
        <w:t>database populated. However, we are not specifically checking the data in this test plan, we are only focused on the functionalities of the operations in the Edit Menu as well as whether the data has been affected or not.</w:t>
      </w:r>
    </w:p>
    <w:p w14:paraId="43B193AB" w14:textId="0E7AD619" w:rsidR="000A6308" w:rsidRDefault="000A6308" w:rsidP="007A4335"/>
    <w:p w14:paraId="197441CB" w14:textId="1D2E2A90" w:rsidR="000A6308" w:rsidRDefault="005743F0" w:rsidP="007A4335">
      <w:r>
        <w:t>More data is to be determined for this section as the project moves along.</w:t>
      </w:r>
    </w:p>
    <w:sectPr w:rsidR="000A6308">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than Roman" w:date="2020-04-16T21:48:00Z" w:initials="JR">
    <w:p w14:paraId="28C6AF8C" w14:textId="7472DAE6" w:rsidR="00425CE5" w:rsidRDefault="00425CE5">
      <w:pPr>
        <w:pStyle w:val="CommentText"/>
      </w:pPr>
      <w:r>
        <w:rPr>
          <w:rStyle w:val="CommentReference"/>
        </w:rPr>
        <w:annotationRef/>
      </w:r>
      <w:r>
        <w:t>Be sure to keep the version number consistent with</w:t>
      </w:r>
    </w:p>
  </w:comment>
  <w:comment w:id="17" w:author="Raquel Gonzalez" w:date="2020-04-17T22:00:00Z" w:initials="RG">
    <w:p w14:paraId="26B22EFA" w14:textId="6977C2D1" w:rsidR="00425CE5" w:rsidRDefault="00425CE5">
      <w:pPr>
        <w:pStyle w:val="CommentText"/>
      </w:pPr>
      <w:r>
        <w:rPr>
          <w:rStyle w:val="CommentReference"/>
        </w:rPr>
        <w:annotationRef/>
      </w:r>
      <w:r>
        <w:t>I removed Quentin from the team</w:t>
      </w:r>
    </w:p>
  </w:comment>
  <w:comment w:id="22" w:author="Jonathan Roman" w:date="2020-04-10T17:29:00Z" w:initials="JR">
    <w:p w14:paraId="659D8EFB" w14:textId="61E8E01F" w:rsidR="00425CE5" w:rsidRDefault="00425CE5">
      <w:pPr>
        <w:pStyle w:val="CommentText"/>
      </w:pPr>
      <w:r>
        <w:rPr>
          <w:rStyle w:val="CommentReference"/>
        </w:rPr>
        <w:annotationRef/>
      </w:r>
      <w:r>
        <w:t>I am unsure if we still need this in the test plan.</w:t>
      </w:r>
    </w:p>
  </w:comment>
  <w:comment w:id="23" w:author="Medina, Stephanie" w:date="2020-04-13T16:17:00Z" w:initials="MS">
    <w:p w14:paraId="0507CBA6" w14:textId="057FB2C2" w:rsidR="00425CE5" w:rsidRDefault="00425CE5">
      <w:pPr>
        <w:pStyle w:val="CommentText"/>
      </w:pPr>
      <w:r>
        <w:rPr>
          <w:rStyle w:val="CommentReference"/>
        </w:rPr>
        <w:annotationRef/>
      </w:r>
      <w:r>
        <w:t>It was part of the template</w:t>
      </w:r>
    </w:p>
  </w:comment>
  <w:comment w:id="26" w:author="Gonzalez, Raquel B" w:date="2020-04-12T18:28:00Z" w:initials="GRB">
    <w:p w14:paraId="7CEE029D" w14:textId="7EAD6C27" w:rsidR="00425CE5" w:rsidRDefault="00425CE5">
      <w:pPr>
        <w:pStyle w:val="CommentText"/>
      </w:pPr>
      <w:r>
        <w:rPr>
          <w:rStyle w:val="CommentReference"/>
        </w:rPr>
        <w:annotationRef/>
      </w:r>
      <w:r>
        <w:t xml:space="preserve">What kind of test plan is this document? </w:t>
      </w:r>
    </w:p>
  </w:comment>
  <w:comment w:id="27" w:author="Medina, Stephanie" w:date="2020-04-13T16:21:00Z" w:initials="MS">
    <w:p w14:paraId="0D1F0E03" w14:textId="0A03FD22" w:rsidR="00425CE5" w:rsidRDefault="00425CE5">
      <w:pPr>
        <w:pStyle w:val="CommentText"/>
      </w:pPr>
      <w:r>
        <w:rPr>
          <w:rStyle w:val="CommentReference"/>
        </w:rPr>
        <w:annotationRef/>
      </w:r>
      <w:r>
        <w:t>Added that this is black box testing</w:t>
      </w:r>
    </w:p>
  </w:comment>
  <w:comment w:id="36" w:author="Gonzalez, Raquel B" w:date="2020-04-12T18:28:00Z" w:initials="GRB">
    <w:p w14:paraId="6F6AFB7A" w14:textId="5E5B6C13" w:rsidR="00425CE5" w:rsidRDefault="00425CE5">
      <w:pPr>
        <w:pStyle w:val="CommentText"/>
      </w:pPr>
      <w:r>
        <w:rPr>
          <w:rStyle w:val="CommentReference"/>
        </w:rPr>
        <w:annotationRef/>
      </w:r>
      <w:r>
        <w:rPr>
          <w:rStyle w:val="CommentReference"/>
        </w:rPr>
        <w:t xml:space="preserve">Is there a suspension </w:t>
      </w:r>
      <w:proofErr w:type="gramStart"/>
      <w:r>
        <w:rPr>
          <w:rStyle w:val="CommentReference"/>
        </w:rPr>
        <w:t>criteria</w:t>
      </w:r>
      <w:proofErr w:type="gramEnd"/>
      <w:r>
        <w:rPr>
          <w:rStyle w:val="CommentReference"/>
        </w:rPr>
        <w:t>?</w:t>
      </w:r>
    </w:p>
  </w:comment>
  <w:comment w:id="37" w:author="Medina, Stephanie" w:date="2020-04-13T16:28:00Z" w:initials="MS">
    <w:p w14:paraId="261D2F45" w14:textId="043B056B" w:rsidR="00425CE5" w:rsidRDefault="00425CE5">
      <w:pPr>
        <w:pStyle w:val="CommentText"/>
      </w:pPr>
      <w:r>
        <w:rPr>
          <w:rStyle w:val="CommentReference"/>
        </w:rPr>
        <w:annotationRef/>
      </w:r>
      <w:r>
        <w:t>Is this better?</w:t>
      </w:r>
    </w:p>
  </w:comment>
  <w:comment w:id="32" w:author="Jonathan Roman" w:date="2020-04-10T16:57:00Z" w:initials="JR">
    <w:p w14:paraId="124F40D9" w14:textId="2B164A37" w:rsidR="00425CE5" w:rsidRDefault="00425CE5">
      <w:pPr>
        <w:pStyle w:val="CommentText"/>
      </w:pPr>
      <w:r>
        <w:rPr>
          <w:rStyle w:val="CommentReference"/>
        </w:rPr>
        <w:annotationRef/>
      </w:r>
      <w:r>
        <w:t>I am having trouble understanding this statement. Does this mean once 60% of test fail the testing is considered “complete”? or does it mean that if 60% of the test fail then testing activities should be suspended.</w:t>
      </w:r>
    </w:p>
  </w:comment>
  <w:comment w:id="33" w:author="Medina, Stephanie" w:date="2020-04-13T16:28:00Z" w:initials="MS">
    <w:p w14:paraId="674B99A2" w14:textId="6CE444A5" w:rsidR="00425CE5" w:rsidRDefault="00425CE5">
      <w:pPr>
        <w:pStyle w:val="CommentText"/>
      </w:pPr>
      <w:r>
        <w:rPr>
          <w:rStyle w:val="CommentReference"/>
        </w:rPr>
        <w:annotationRef/>
      </w:r>
      <w:r>
        <w:t>Is this better?</w:t>
      </w:r>
    </w:p>
  </w:comment>
  <w:comment w:id="34" w:author="Jonathan Roman" w:date="2020-04-16T21:56:00Z" w:initials="JR">
    <w:p w14:paraId="145FA58A" w14:textId="7FAD3E52" w:rsidR="00425CE5" w:rsidRDefault="00425CE5">
      <w:pPr>
        <w:pStyle w:val="CommentText"/>
      </w:pPr>
      <w:r>
        <w:rPr>
          <w:rStyle w:val="CommentReference"/>
        </w:rPr>
        <w:annotationRef/>
      </w:r>
      <w:r>
        <w:t xml:space="preserve">I like that you wrote a reason as to why there isn’t a suspension </w:t>
      </w:r>
      <w:proofErr w:type="gramStart"/>
      <w:r>
        <w:t>criteria</w:t>
      </w:r>
      <w:proofErr w:type="gramEnd"/>
      <w:r>
        <w:t>.</w:t>
      </w:r>
    </w:p>
  </w:comment>
  <w:comment w:id="44" w:author="Raquel Gonzalez" w:date="2020-04-17T23:15:00Z" w:initials="RG">
    <w:p w14:paraId="19009A68" w14:textId="7E035137" w:rsidR="00EE170E" w:rsidRDefault="00EE170E">
      <w:pPr>
        <w:pStyle w:val="CommentText"/>
      </w:pPr>
      <w:r>
        <w:rPr>
          <w:rStyle w:val="CommentReference"/>
        </w:rPr>
        <w:annotationRef/>
      </w:r>
      <w:r>
        <w:t>You can put TBD (This is just a suggestion)</w:t>
      </w:r>
    </w:p>
  </w:comment>
  <w:comment w:id="48" w:author="Jonathan Roman" w:date="2020-04-16T21:58:00Z" w:initials="JR">
    <w:p w14:paraId="546F5D98" w14:textId="3FF6409A" w:rsidR="00425CE5" w:rsidRDefault="00425CE5">
      <w:pPr>
        <w:pStyle w:val="CommentText"/>
      </w:pPr>
      <w:r>
        <w:rPr>
          <w:rStyle w:val="CommentReference"/>
        </w:rPr>
        <w:annotationRef/>
      </w:r>
      <w:r>
        <w:t>I think choosing between ending each item on the list with a period or not can help with the consistency in this section.</w:t>
      </w:r>
    </w:p>
  </w:comment>
  <w:comment w:id="58" w:author="Jonathan Roman" w:date="2020-04-10T17:02:00Z" w:initials="JR">
    <w:p w14:paraId="0202B913" w14:textId="1BBE6700" w:rsidR="00425CE5" w:rsidRDefault="00425CE5">
      <w:pPr>
        <w:pStyle w:val="CommentText"/>
      </w:pPr>
      <w:r>
        <w:rPr>
          <w:rStyle w:val="CommentReference"/>
        </w:rPr>
        <w:annotationRef/>
      </w:r>
      <w:r>
        <w:t xml:space="preserve">Is this referring to rows and columns or does this mean the user can drag and drop anything into that particular window? </w:t>
      </w:r>
    </w:p>
  </w:comment>
  <w:comment w:id="59" w:author="Medina, Stephanie" w:date="2020-04-13T16:28:00Z" w:initials="MS">
    <w:p w14:paraId="2C01AB1F" w14:textId="1CEB9A13" w:rsidR="00425CE5" w:rsidRDefault="00425CE5">
      <w:pPr>
        <w:pStyle w:val="CommentText"/>
      </w:pPr>
      <w:r>
        <w:rPr>
          <w:rStyle w:val="CommentReference"/>
        </w:rPr>
        <w:annotationRef/>
      </w:r>
      <w:r>
        <w:t>Yes, I added that detail</w:t>
      </w:r>
    </w:p>
  </w:comment>
  <w:comment w:id="64" w:author="Gonzalez, Raquel B" w:date="2020-04-12T18:29:00Z" w:initials="GRB">
    <w:p w14:paraId="5E1B16B1" w14:textId="31CF023D" w:rsidR="00425CE5" w:rsidRDefault="00425CE5">
      <w:pPr>
        <w:pStyle w:val="CommentText"/>
      </w:pPr>
      <w:r>
        <w:rPr>
          <w:rStyle w:val="CommentReference"/>
        </w:rPr>
        <w:annotationRef/>
      </w:r>
      <w:r>
        <w:t>Why is this a low criticality?</w:t>
      </w:r>
    </w:p>
  </w:comment>
  <w:comment w:id="65" w:author="Medina, Stephanie" w:date="2020-04-13T16:35:00Z" w:initials="MS">
    <w:p w14:paraId="15829263" w14:textId="0376FFE0" w:rsidR="00425CE5" w:rsidRDefault="00425CE5">
      <w:pPr>
        <w:pStyle w:val="CommentText"/>
      </w:pPr>
      <w:r>
        <w:rPr>
          <w:rStyle w:val="CommentReference"/>
        </w:rPr>
        <w:annotationRef/>
      </w:r>
      <w:r>
        <w:t>I have changed it to high since this is one of the main things we’re trying to test, that was my bad</w:t>
      </w:r>
    </w:p>
  </w:comment>
  <w:comment w:id="68" w:author="Gonzalez, Raquel B" w:date="2020-04-12T18:34:00Z" w:initials="GRB">
    <w:p w14:paraId="17F39B5E" w14:textId="7AB2546B" w:rsidR="00425CE5" w:rsidRDefault="00425CE5">
      <w:pPr>
        <w:pStyle w:val="CommentText"/>
      </w:pPr>
      <w:r>
        <w:rPr>
          <w:rStyle w:val="CommentReference"/>
        </w:rPr>
        <w:annotationRef/>
      </w:r>
      <w:r>
        <w:t>I feel like this may be low, since it does not affect functionality as much.</w:t>
      </w:r>
    </w:p>
  </w:comment>
  <w:comment w:id="69" w:author="Medina, Stephanie" w:date="2020-04-13T16:36:00Z" w:initials="MS">
    <w:p w14:paraId="7ED04797" w14:textId="5D6EC774" w:rsidR="00425CE5" w:rsidRDefault="00425CE5">
      <w:pPr>
        <w:pStyle w:val="CommentText"/>
      </w:pPr>
      <w:r>
        <w:rPr>
          <w:rStyle w:val="CommentReference"/>
        </w:rPr>
        <w:annotationRef/>
      </w:r>
      <w:r>
        <w:t>You’re right, I’ll change it since it does appear to be just an extra thing to check</w:t>
      </w:r>
    </w:p>
  </w:comment>
  <w:comment w:id="73" w:author="Jonathan Roman" w:date="2020-04-10T17:08:00Z" w:initials="JR">
    <w:p w14:paraId="5FC01A47" w14:textId="3D4C2EC5" w:rsidR="00425CE5" w:rsidRDefault="00425CE5">
      <w:pPr>
        <w:pStyle w:val="CommentText"/>
      </w:pPr>
      <w:r>
        <w:rPr>
          <w:rStyle w:val="CommentReference"/>
        </w:rPr>
        <w:annotationRef/>
      </w:r>
      <w:r>
        <w:t xml:space="preserve">Is “This” meant to represent test case 6? </w:t>
      </w:r>
    </w:p>
  </w:comment>
  <w:comment w:id="77" w:author="Jonathan Roman" w:date="2020-04-10T17:09:00Z" w:initials="JR">
    <w:p w14:paraId="4E85955A" w14:textId="0DFDE95F" w:rsidR="00425CE5" w:rsidRDefault="00425CE5">
      <w:pPr>
        <w:pStyle w:val="CommentText"/>
      </w:pPr>
      <w:r>
        <w:rPr>
          <w:rStyle w:val="CommentReference"/>
        </w:rPr>
        <w:annotationRef/>
      </w:r>
      <w:r>
        <w:t>Is “This” meant to refer to test case 7?</w:t>
      </w:r>
    </w:p>
  </w:comment>
  <w:comment w:id="78" w:author="Medina, Stephanie" w:date="2020-04-13T16:37:00Z" w:initials="MS">
    <w:p w14:paraId="32514CC5" w14:textId="75946119" w:rsidR="00425CE5" w:rsidRDefault="00425CE5">
      <w:pPr>
        <w:pStyle w:val="CommentText"/>
      </w:pPr>
      <w:r>
        <w:rPr>
          <w:rStyle w:val="CommentReference"/>
        </w:rPr>
        <w:annotationRef/>
      </w:r>
      <w:r>
        <w:t>I fixed it!</w:t>
      </w:r>
    </w:p>
  </w:comment>
  <w:comment w:id="74" w:author="Jonathan Roman" w:date="2020-04-10T17:10:00Z" w:initials="JR">
    <w:p w14:paraId="2EAB164E" w14:textId="38048CE2" w:rsidR="00425CE5" w:rsidRDefault="00425CE5">
      <w:pPr>
        <w:pStyle w:val="CommentText"/>
      </w:pPr>
      <w:r>
        <w:rPr>
          <w:rStyle w:val="CommentReference"/>
        </w:rPr>
        <w:annotationRef/>
      </w:r>
      <w:r>
        <w:t>Both of these notes seem to apply to both test case 6 and test case 7. Am I correct to assume that?</w:t>
      </w:r>
    </w:p>
  </w:comment>
  <w:comment w:id="86" w:author="Gonzalez, Raquel B" w:date="2020-04-12T18:36:00Z" w:initials="GRB">
    <w:p w14:paraId="7104B49D" w14:textId="700E4C35" w:rsidR="00425CE5" w:rsidRDefault="00425CE5">
      <w:pPr>
        <w:pStyle w:val="CommentText"/>
      </w:pPr>
      <w:r>
        <w:rPr>
          <w:rStyle w:val="CommentReference"/>
        </w:rPr>
        <w:annotationRef/>
      </w:r>
      <w:r>
        <w:t>How can we tell it is being detected?</w:t>
      </w:r>
    </w:p>
  </w:comment>
  <w:comment w:id="87" w:author="Medina, Stephanie" w:date="2020-04-13T17:36:00Z" w:initials="MS">
    <w:p w14:paraId="64902C22" w14:textId="64DCBD4C" w:rsidR="00425CE5" w:rsidRDefault="00425CE5">
      <w:pPr>
        <w:pStyle w:val="CommentText"/>
      </w:pPr>
      <w:r>
        <w:rPr>
          <w:rStyle w:val="CommentReference"/>
        </w:rPr>
        <w:annotationRef/>
      </w:r>
      <w:r>
        <w:t>Added a note where it describes the typical behavior of drag and drop</w:t>
      </w:r>
    </w:p>
  </w:comment>
  <w:comment w:id="88" w:author="Jonathan Roman" w:date="2020-04-16T23:18:00Z" w:initials="JR">
    <w:p w14:paraId="31B32403" w14:textId="7ED2359F" w:rsidR="00425CE5" w:rsidRDefault="00425CE5">
      <w:pPr>
        <w:pStyle w:val="CommentText"/>
      </w:pPr>
      <w:r>
        <w:rPr>
          <w:rStyle w:val="CommentReference"/>
        </w:rPr>
        <w:annotationRef/>
      </w:r>
      <w:r>
        <w:t>Is there a specific place they should be clicking on the column in order for it to move or will clicking anywhere on the column work?</w:t>
      </w:r>
    </w:p>
  </w:comment>
  <w:comment w:id="89" w:author="Raquel Gonzalez" w:date="2020-04-17T23:21:00Z" w:initials="RG">
    <w:p w14:paraId="19296A16" w14:textId="213AEEBE" w:rsidR="00EE170E" w:rsidRDefault="00EE170E">
      <w:pPr>
        <w:pStyle w:val="CommentText"/>
      </w:pPr>
      <w:r>
        <w:rPr>
          <w:rStyle w:val="CommentReference"/>
        </w:rPr>
        <w:annotationRef/>
      </w:r>
      <w:r>
        <w:t>Add team members names:</w:t>
      </w:r>
    </w:p>
    <w:p w14:paraId="6CE5B6BA" w14:textId="0A7A896D" w:rsidR="00EE170E" w:rsidRDefault="00EE170E">
      <w:pPr>
        <w:pStyle w:val="CommentText"/>
      </w:pPr>
      <w:r>
        <w:t>Stephanie Medina</w:t>
      </w:r>
    </w:p>
    <w:p w14:paraId="1AD26BD6" w14:textId="77777777" w:rsidR="00EE170E" w:rsidRDefault="00EE170E">
      <w:pPr>
        <w:pStyle w:val="CommentText"/>
      </w:pPr>
      <w:r>
        <w:t>Raquel Gonzalez</w:t>
      </w:r>
    </w:p>
    <w:p w14:paraId="604F9514" w14:textId="31623FEB" w:rsidR="00EE170E" w:rsidRDefault="00EE170E">
      <w:pPr>
        <w:pStyle w:val="CommentText"/>
      </w:pPr>
      <w:r>
        <w:t>Jonathan Roman</w:t>
      </w:r>
    </w:p>
  </w:comment>
  <w:comment w:id="90" w:author="Raquel Gonzalez" w:date="2020-04-17T23:22:00Z" w:initials="RG">
    <w:p w14:paraId="4CCEF093" w14:textId="2D51A6A3" w:rsidR="00537F66" w:rsidRDefault="00537F66">
      <w:pPr>
        <w:pStyle w:val="CommentText"/>
      </w:pPr>
      <w:r>
        <w:rPr>
          <w:rStyle w:val="CommentReference"/>
        </w:rPr>
        <w:annotationRef/>
      </w:r>
      <w:r>
        <w:t>I would change this to TBD or the date you tested it</w:t>
      </w:r>
    </w:p>
  </w:comment>
  <w:comment w:id="94" w:author="Raquel Gonzalez" w:date="2020-04-17T23:18:00Z" w:initials="RG">
    <w:p w14:paraId="6D1502F8" w14:textId="40E34F54" w:rsidR="00EE170E" w:rsidRDefault="00EE170E">
      <w:pPr>
        <w:pStyle w:val="CommentText"/>
      </w:pPr>
      <w:r>
        <w:rPr>
          <w:rStyle w:val="CommentReference"/>
        </w:rPr>
        <w:annotationRef/>
      </w:r>
      <w:r>
        <w:t xml:space="preserve">Was this </w:t>
      </w:r>
      <w:proofErr w:type="gramStart"/>
      <w:r>
        <w:t>highlighted on</w:t>
      </w:r>
      <w:proofErr w:type="gramEnd"/>
      <w:r>
        <w:t xml:space="preserve"> purpose?</w:t>
      </w:r>
    </w:p>
  </w:comment>
  <w:comment w:id="96" w:author="Raquel Gonzalez" w:date="2020-04-17T23:18:00Z" w:initials="RG">
    <w:p w14:paraId="22421FFE" w14:textId="187A0B7C" w:rsidR="00EE170E" w:rsidRDefault="00EE170E">
      <w:pPr>
        <w:pStyle w:val="CommentText"/>
      </w:pPr>
      <w:r>
        <w:rPr>
          <w:rStyle w:val="CommentReference"/>
        </w:rPr>
        <w:annotationRef/>
      </w:r>
      <w:r>
        <w:t xml:space="preserve">Was this </w:t>
      </w:r>
      <w:proofErr w:type="gramStart"/>
      <w:r>
        <w:t>highlighted on</w:t>
      </w:r>
      <w:proofErr w:type="gramEnd"/>
      <w:r>
        <w:t xml:space="preserve"> purpose?</w:t>
      </w:r>
    </w:p>
  </w:comment>
  <w:comment w:id="97" w:author="Gonzalez, Raquel B" w:date="2020-04-12T18:35:00Z" w:initials="GRB">
    <w:p w14:paraId="1CAADE09" w14:textId="7385BE61" w:rsidR="00425CE5" w:rsidRDefault="00425CE5">
      <w:pPr>
        <w:pStyle w:val="CommentText"/>
      </w:pPr>
      <w:r>
        <w:rPr>
          <w:rStyle w:val="CommentReference"/>
        </w:rPr>
        <w:annotationRef/>
      </w:r>
      <w:r>
        <w:t>Possibly give specific example of violation.</w:t>
      </w:r>
    </w:p>
  </w:comment>
  <w:comment w:id="98" w:author="Medina, Stephanie" w:date="2020-04-14T14:48:00Z" w:initials="MS">
    <w:p w14:paraId="74FC9D6A" w14:textId="34F48362" w:rsidR="00425CE5" w:rsidRDefault="00425CE5">
      <w:pPr>
        <w:pStyle w:val="CommentText"/>
      </w:pPr>
      <w:r>
        <w:rPr>
          <w:rStyle w:val="CommentReference"/>
        </w:rPr>
        <w:annotationRef/>
      </w:r>
      <w:r>
        <w:t>I can’t seem to find that file. So I’m not sure if this would be a failed test since you don’t know what the constraints are</w:t>
      </w:r>
    </w:p>
  </w:comment>
  <w:comment w:id="99" w:author="Raquel Gonzalez" w:date="2020-04-17T23:18:00Z" w:initials="RG">
    <w:p w14:paraId="1D175BC1" w14:textId="0C57C083" w:rsidR="00EE170E" w:rsidRDefault="00EE170E">
      <w:pPr>
        <w:pStyle w:val="CommentText"/>
      </w:pPr>
      <w:r>
        <w:rPr>
          <w:rStyle w:val="CommentReference"/>
        </w:rPr>
        <w:annotationRef/>
      </w:r>
      <w:r>
        <w:t>I would put that as a note in the concluding remarks</w:t>
      </w:r>
    </w:p>
  </w:comment>
  <w:comment w:id="104" w:author="Raquel Gonzalez" w:date="2020-04-17T23:13:00Z" w:initials="RG">
    <w:p w14:paraId="0FD5D2B1" w14:textId="77777777" w:rsidR="00EE170E" w:rsidRDefault="00EE170E">
      <w:pPr>
        <w:pStyle w:val="CommentText"/>
      </w:pPr>
      <w:r>
        <w:rPr>
          <w:rStyle w:val="CommentReference"/>
        </w:rPr>
        <w:annotationRef/>
      </w:r>
      <w:r>
        <w:t xml:space="preserve">Leave the dates as TBD since they are part of the template more than a </w:t>
      </w:r>
      <w:proofErr w:type="gramStart"/>
      <w:r>
        <w:t>real life</w:t>
      </w:r>
      <w:proofErr w:type="gramEnd"/>
      <w:r>
        <w:t xml:space="preserve"> scenario</w:t>
      </w:r>
    </w:p>
    <w:p w14:paraId="26B9757A" w14:textId="49384C59" w:rsidR="00EE170E" w:rsidRDefault="00EE170E">
      <w:pPr>
        <w:pStyle w:val="CommentText"/>
      </w:pPr>
    </w:p>
  </w:comment>
  <w:comment w:id="108" w:author="Raquel Gonzalez" w:date="2020-04-17T23:16:00Z" w:initials="RG">
    <w:p w14:paraId="2EEDFC92" w14:textId="7CA550AD" w:rsidR="00EE170E" w:rsidRDefault="00EE170E">
      <w:pPr>
        <w:pStyle w:val="CommentText"/>
      </w:pPr>
      <w:r>
        <w:rPr>
          <w:rStyle w:val="CommentReference"/>
        </w:rPr>
        <w:annotationRef/>
      </w:r>
      <w:r>
        <w:t>Add screenshots of test cases (Not sure if screenshots should be added by reviewers or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C6AF8C" w15:done="0"/>
  <w15:commentEx w15:paraId="26B22EFA" w15:done="0"/>
  <w15:commentEx w15:paraId="659D8EFB" w15:done="0"/>
  <w15:commentEx w15:paraId="0507CBA6" w15:paraIdParent="659D8EFB" w15:done="0"/>
  <w15:commentEx w15:paraId="7CEE029D" w15:done="0"/>
  <w15:commentEx w15:paraId="0D1F0E03" w15:paraIdParent="7CEE029D" w15:done="0"/>
  <w15:commentEx w15:paraId="6F6AFB7A" w15:done="0"/>
  <w15:commentEx w15:paraId="261D2F45" w15:paraIdParent="6F6AFB7A" w15:done="0"/>
  <w15:commentEx w15:paraId="124F40D9" w15:done="0"/>
  <w15:commentEx w15:paraId="674B99A2" w15:paraIdParent="124F40D9" w15:done="0"/>
  <w15:commentEx w15:paraId="145FA58A" w15:paraIdParent="124F40D9" w15:done="0"/>
  <w15:commentEx w15:paraId="19009A68" w15:done="0"/>
  <w15:commentEx w15:paraId="546F5D98" w15:done="0"/>
  <w15:commentEx w15:paraId="0202B913" w15:done="0"/>
  <w15:commentEx w15:paraId="2C01AB1F" w15:paraIdParent="0202B913" w15:done="0"/>
  <w15:commentEx w15:paraId="5E1B16B1" w15:done="0"/>
  <w15:commentEx w15:paraId="15829263" w15:paraIdParent="5E1B16B1" w15:done="0"/>
  <w15:commentEx w15:paraId="17F39B5E" w15:done="0"/>
  <w15:commentEx w15:paraId="7ED04797" w15:paraIdParent="17F39B5E" w15:done="0"/>
  <w15:commentEx w15:paraId="5FC01A47" w15:done="0"/>
  <w15:commentEx w15:paraId="4E85955A" w15:done="0"/>
  <w15:commentEx w15:paraId="32514CC5" w15:paraIdParent="4E85955A" w15:done="0"/>
  <w15:commentEx w15:paraId="2EAB164E" w15:done="0"/>
  <w15:commentEx w15:paraId="7104B49D" w15:done="0"/>
  <w15:commentEx w15:paraId="64902C22" w15:paraIdParent="7104B49D" w15:done="0"/>
  <w15:commentEx w15:paraId="31B32403" w15:paraIdParent="7104B49D" w15:done="0"/>
  <w15:commentEx w15:paraId="604F9514" w15:done="0"/>
  <w15:commentEx w15:paraId="4CCEF093" w15:done="0"/>
  <w15:commentEx w15:paraId="6D1502F8" w15:done="0"/>
  <w15:commentEx w15:paraId="22421FFE" w15:done="0"/>
  <w15:commentEx w15:paraId="1CAADE09" w15:done="0"/>
  <w15:commentEx w15:paraId="74FC9D6A" w15:paraIdParent="1CAADE09" w15:done="0"/>
  <w15:commentEx w15:paraId="1D175BC1" w15:paraIdParent="1CAADE09" w15:done="0"/>
  <w15:commentEx w15:paraId="26B9757A" w15:done="0"/>
  <w15:commentEx w15:paraId="2EEDFC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35142" w16cex:dateUtc="2020-04-17T03:48:00Z"/>
  <w16cex:commentExtensible w16cex:durableId="2244A58C" w16cex:dateUtc="2020-04-18T04:00:00Z"/>
  <w16cex:commentExtensible w16cex:durableId="22435313" w16cex:dateUtc="2020-04-17T03:56:00Z"/>
  <w16cex:commentExtensible w16cex:durableId="2244B6FB" w16cex:dateUtc="2020-04-18T05:15:00Z"/>
  <w16cex:commentExtensible w16cex:durableId="2243538A" w16cex:dateUtc="2020-04-17T03:58:00Z"/>
  <w16cex:commentExtensible w16cex:durableId="22436648" w16cex:dateUtc="2020-04-17T05:18:00Z"/>
  <w16cex:commentExtensible w16cex:durableId="2244B887" w16cex:dateUtc="2020-04-18T05:21:00Z"/>
  <w16cex:commentExtensible w16cex:durableId="2244B8BA" w16cex:dateUtc="2020-04-18T05:22:00Z"/>
  <w16cex:commentExtensible w16cex:durableId="2244B7AE" w16cex:dateUtc="2020-04-18T05:18:00Z"/>
  <w16cex:commentExtensible w16cex:durableId="2244B7CA" w16cex:dateUtc="2020-04-18T05:18:00Z"/>
  <w16cex:commentExtensible w16cex:durableId="2244B7D3" w16cex:dateUtc="2020-04-18T05:18:00Z"/>
  <w16cex:commentExtensible w16cex:durableId="2244B69D" w16cex:dateUtc="2020-04-18T05:13:00Z"/>
  <w16cex:commentExtensible w16cex:durableId="2244B757" w16cex:dateUtc="2020-04-18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C6AF8C" w16cid:durableId="22435142"/>
  <w16cid:commentId w16cid:paraId="26B22EFA" w16cid:durableId="2244A58C"/>
  <w16cid:commentId w16cid:paraId="659D8EFB" w16cid:durableId="223B2B66"/>
  <w16cid:commentId w16cid:paraId="0507CBA6" w16cid:durableId="223F0F37"/>
  <w16cid:commentId w16cid:paraId="7CEE029D" w16cid:durableId="223DDC5D"/>
  <w16cid:commentId w16cid:paraId="0D1F0E03" w16cid:durableId="223F101E"/>
  <w16cid:commentId w16cid:paraId="6F6AFB7A" w16cid:durableId="223DDC46"/>
  <w16cid:commentId w16cid:paraId="261D2F45" w16cid:durableId="223F1197"/>
  <w16cid:commentId w16cid:paraId="124F40D9" w16cid:durableId="223B23FB"/>
  <w16cid:commentId w16cid:paraId="674B99A2" w16cid:durableId="223F119C"/>
  <w16cid:commentId w16cid:paraId="145FA58A" w16cid:durableId="22435313"/>
  <w16cid:commentId w16cid:paraId="19009A68" w16cid:durableId="2244B6FB"/>
  <w16cid:commentId w16cid:paraId="546F5D98" w16cid:durableId="2243538A"/>
  <w16cid:commentId w16cid:paraId="0202B913" w16cid:durableId="223B251B"/>
  <w16cid:commentId w16cid:paraId="2C01AB1F" w16cid:durableId="223F11C5"/>
  <w16cid:commentId w16cid:paraId="5E1B16B1" w16cid:durableId="223DDCA5"/>
  <w16cid:commentId w16cid:paraId="15829263" w16cid:durableId="223F1338"/>
  <w16cid:commentId w16cid:paraId="17F39B5E" w16cid:durableId="223DDDA8"/>
  <w16cid:commentId w16cid:paraId="7ED04797" w16cid:durableId="223F1397"/>
  <w16cid:commentId w16cid:paraId="5FC01A47" w16cid:durableId="223B268F"/>
  <w16cid:commentId w16cid:paraId="4E85955A" w16cid:durableId="223B26CE"/>
  <w16cid:commentId w16cid:paraId="32514CC5" w16cid:durableId="223F13E3"/>
  <w16cid:commentId w16cid:paraId="2EAB164E" w16cid:durableId="223B26F3"/>
  <w16cid:commentId w16cid:paraId="7104B49D" w16cid:durableId="223DDE4A"/>
  <w16cid:commentId w16cid:paraId="64902C22" w16cid:durableId="223F21B8"/>
  <w16cid:commentId w16cid:paraId="31B32403" w16cid:durableId="22436648"/>
  <w16cid:commentId w16cid:paraId="604F9514" w16cid:durableId="2244B887"/>
  <w16cid:commentId w16cid:paraId="4CCEF093" w16cid:durableId="2244B8BA"/>
  <w16cid:commentId w16cid:paraId="6D1502F8" w16cid:durableId="2244B7AE"/>
  <w16cid:commentId w16cid:paraId="22421FFE" w16cid:durableId="2244B7CA"/>
  <w16cid:commentId w16cid:paraId="1CAADE09" w16cid:durableId="223DDDFD"/>
  <w16cid:commentId w16cid:paraId="74FC9D6A" w16cid:durableId="22404BD0"/>
  <w16cid:commentId w16cid:paraId="1D175BC1" w16cid:durableId="2244B7D3"/>
  <w16cid:commentId w16cid:paraId="26B9757A" w16cid:durableId="2244B69D"/>
  <w16cid:commentId w16cid:paraId="2EEDFC92" w16cid:durableId="2244B7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02C77" w14:textId="77777777" w:rsidR="00C15F05" w:rsidRDefault="00C15F05">
      <w:r>
        <w:separator/>
      </w:r>
    </w:p>
  </w:endnote>
  <w:endnote w:type="continuationSeparator" w:id="0">
    <w:p w14:paraId="740AACB5" w14:textId="77777777" w:rsidR="00C15F05" w:rsidRDefault="00C15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425CE5" w14:paraId="735675C0" w14:textId="77777777">
      <w:tc>
        <w:tcPr>
          <w:tcW w:w="4428" w:type="dxa"/>
        </w:tcPr>
        <w:p w14:paraId="65F114E5" w14:textId="4CC539E7" w:rsidR="00425CE5" w:rsidRDefault="00425CE5">
          <w:pPr>
            <w:pStyle w:val="Footer"/>
          </w:pPr>
          <w:r>
            <w:rPr>
              <w:color w:val="000000"/>
            </w:rPr>
            <w:sym w:font="Symbol" w:char="F0D3"/>
          </w:r>
          <w:r>
            <w:rPr>
              <w:color w:val="000000"/>
            </w:rPr>
            <w:t xml:space="preserve"> 2019 </w:t>
          </w:r>
          <w:r>
            <w:t>Team 4</w:t>
          </w:r>
        </w:p>
      </w:tc>
      <w:tc>
        <w:tcPr>
          <w:tcW w:w="4428" w:type="dxa"/>
        </w:tcPr>
        <w:p w14:paraId="6CBB952B" w14:textId="454B3227" w:rsidR="00425CE5" w:rsidRDefault="00425CE5">
          <w:pPr>
            <w:pStyle w:val="Footer"/>
            <w:jc w:val="right"/>
          </w:pPr>
        </w:p>
      </w:tc>
    </w:tr>
  </w:tbl>
  <w:p w14:paraId="56F02C94" w14:textId="77777777" w:rsidR="00425CE5" w:rsidRDefault="00425CE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25CE5" w14:paraId="7D32D230" w14:textId="77777777">
      <w:tc>
        <w:tcPr>
          <w:tcW w:w="3240" w:type="dxa"/>
        </w:tcPr>
        <w:p w14:paraId="6D8A1A7F" w14:textId="77777777" w:rsidR="00425CE5" w:rsidRDefault="00425CE5">
          <w:pPr>
            <w:pStyle w:val="Footer"/>
            <w:rPr>
              <w:b w:val="0"/>
              <w:bCs/>
            </w:rPr>
          </w:pPr>
          <w:r>
            <w:rPr>
              <w:b w:val="0"/>
              <w:bCs/>
            </w:rPr>
            <w:t>Test Plan</w:t>
          </w:r>
        </w:p>
      </w:tc>
      <w:tc>
        <w:tcPr>
          <w:tcW w:w="2880" w:type="dxa"/>
        </w:tcPr>
        <w:p w14:paraId="66277A30" w14:textId="77777777" w:rsidR="00425CE5" w:rsidRDefault="00425CE5">
          <w:pPr>
            <w:pStyle w:val="Footer"/>
            <w:rPr>
              <w:b w:val="0"/>
              <w:bCs/>
            </w:rPr>
          </w:pPr>
          <w:r>
            <w:t>Group 3 – Team 4</w:t>
          </w:r>
        </w:p>
      </w:tc>
      <w:tc>
        <w:tcPr>
          <w:tcW w:w="1980" w:type="dxa"/>
        </w:tcPr>
        <w:p w14:paraId="13876D9D" w14:textId="77777777" w:rsidR="00425CE5" w:rsidRDefault="00425CE5">
          <w:pPr>
            <w:pStyle w:val="Footer"/>
          </w:pPr>
          <w:r>
            <w:t>04/07/2020</w:t>
          </w:r>
        </w:p>
      </w:tc>
      <w:tc>
        <w:tcPr>
          <w:tcW w:w="900" w:type="dxa"/>
        </w:tcPr>
        <w:p w14:paraId="4D84E245" w14:textId="77777777" w:rsidR="00425CE5" w:rsidRDefault="00425CE5">
          <w:pPr>
            <w:pStyle w:val="Footer"/>
            <w:rPr>
              <w:b w:val="0"/>
              <w:bCs/>
            </w:rPr>
          </w:pPr>
          <w:r>
            <w:rPr>
              <w:b w:val="0"/>
              <w:bCs/>
            </w:rPr>
            <w:t>Page</w:t>
          </w:r>
        </w:p>
        <w:p w14:paraId="7DE960C8" w14:textId="77777777" w:rsidR="00425CE5" w:rsidRDefault="00425CE5">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1B66D41" w14:textId="77777777" w:rsidR="00425CE5" w:rsidRDefault="00425C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425CE5" w14:paraId="6AE04033" w14:textId="77777777">
      <w:trPr>
        <w:trHeight w:hRule="exact" w:val="552"/>
      </w:trPr>
      <w:tc>
        <w:tcPr>
          <w:tcW w:w="3060" w:type="dxa"/>
        </w:tcPr>
        <w:p w14:paraId="65AE9637" w14:textId="77777777" w:rsidR="00425CE5" w:rsidRDefault="00425CE5">
          <w:pPr>
            <w:pStyle w:val="Footer"/>
            <w:spacing w:before="80"/>
            <w:rPr>
              <w:bCs/>
            </w:rPr>
          </w:pPr>
          <w:r>
            <w:t>Test Plan</w:t>
          </w:r>
        </w:p>
        <w:p w14:paraId="75C5AD32" w14:textId="77777777" w:rsidR="00425CE5" w:rsidRDefault="00425CE5">
          <w:pPr>
            <w:pStyle w:val="Footer"/>
            <w:spacing w:before="80"/>
          </w:pPr>
        </w:p>
        <w:p w14:paraId="3B92429D" w14:textId="77777777" w:rsidR="00425CE5" w:rsidRDefault="00425CE5">
          <w:pPr>
            <w:pStyle w:val="Footer"/>
            <w:spacing w:before="80"/>
          </w:pPr>
        </w:p>
      </w:tc>
      <w:tc>
        <w:tcPr>
          <w:tcW w:w="2880" w:type="dxa"/>
        </w:tcPr>
        <w:p w14:paraId="751246CA" w14:textId="45EDD746" w:rsidR="00425CE5" w:rsidRDefault="00425CE5">
          <w:pPr>
            <w:pStyle w:val="Footer"/>
            <w:spacing w:before="80"/>
            <w:rPr>
              <w:bCs/>
            </w:rPr>
          </w:pPr>
          <w:r>
            <w:t>Group 3 – Team 4</w:t>
          </w:r>
        </w:p>
      </w:tc>
      <w:tc>
        <w:tcPr>
          <w:tcW w:w="1980" w:type="dxa"/>
        </w:tcPr>
        <w:p w14:paraId="5932B7B4" w14:textId="77777777" w:rsidR="00425CE5" w:rsidRDefault="00425CE5">
          <w:pPr>
            <w:pStyle w:val="Footer"/>
            <w:spacing w:before="80"/>
            <w:rPr>
              <w:bCs/>
            </w:rPr>
          </w:pPr>
          <w:r>
            <w:rPr>
              <w:bCs/>
            </w:rPr>
            <w:t>Date</w:t>
          </w:r>
        </w:p>
        <w:p w14:paraId="09BE6C34" w14:textId="495CA953" w:rsidR="00425CE5" w:rsidRDefault="00425CE5">
          <w:pPr>
            <w:pStyle w:val="Footer"/>
            <w:spacing w:before="80"/>
            <w:rPr>
              <w:b w:val="0"/>
              <w:bCs/>
            </w:rPr>
          </w:pPr>
          <w:r>
            <w:rPr>
              <w:b w:val="0"/>
              <w:bCs/>
            </w:rPr>
            <w:t>04/08/2020</w:t>
          </w:r>
        </w:p>
      </w:tc>
      <w:tc>
        <w:tcPr>
          <w:tcW w:w="1080" w:type="dxa"/>
        </w:tcPr>
        <w:p w14:paraId="6949CB5F" w14:textId="77777777" w:rsidR="00425CE5" w:rsidRDefault="00425CE5">
          <w:pPr>
            <w:pStyle w:val="Footer"/>
            <w:spacing w:before="80"/>
            <w:rPr>
              <w:bCs/>
            </w:rPr>
          </w:pPr>
          <w:r>
            <w:rPr>
              <w:bCs/>
            </w:rPr>
            <w:t>Page</w:t>
          </w:r>
        </w:p>
        <w:p w14:paraId="4F0BFC76" w14:textId="77777777" w:rsidR="00425CE5" w:rsidRDefault="00425CE5">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19E12BDD" w14:textId="77777777" w:rsidR="00425CE5" w:rsidRDefault="00425CE5">
          <w:pPr>
            <w:pStyle w:val="Footer"/>
            <w:spacing w:before="80"/>
          </w:pPr>
        </w:p>
        <w:p w14:paraId="6E5C6D76" w14:textId="77777777" w:rsidR="00425CE5" w:rsidRDefault="00425CE5">
          <w:pPr>
            <w:pStyle w:val="Footer"/>
            <w:spacing w:before="80"/>
          </w:pPr>
        </w:p>
      </w:tc>
    </w:tr>
  </w:tbl>
  <w:p w14:paraId="380BD9F1" w14:textId="77777777" w:rsidR="00425CE5" w:rsidRDefault="00425C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25CE5" w14:paraId="69BB4E47" w14:textId="77777777">
      <w:tc>
        <w:tcPr>
          <w:tcW w:w="3240" w:type="dxa"/>
        </w:tcPr>
        <w:p w14:paraId="78A9C417" w14:textId="77777777" w:rsidR="00425CE5" w:rsidRDefault="00425CE5">
          <w:pPr>
            <w:pStyle w:val="Footer"/>
            <w:rPr>
              <w:b w:val="0"/>
              <w:bCs/>
            </w:rPr>
          </w:pPr>
          <w:r>
            <w:rPr>
              <w:b w:val="0"/>
              <w:bCs/>
            </w:rPr>
            <w:t>Test Plan</w:t>
          </w:r>
        </w:p>
      </w:tc>
      <w:tc>
        <w:tcPr>
          <w:tcW w:w="2880" w:type="dxa"/>
        </w:tcPr>
        <w:p w14:paraId="23D4922E" w14:textId="77777777" w:rsidR="00425CE5" w:rsidRDefault="00425CE5">
          <w:pPr>
            <w:pStyle w:val="Footer"/>
            <w:rPr>
              <w:b w:val="0"/>
              <w:bCs/>
            </w:rPr>
          </w:pPr>
          <w:r>
            <w:t>Group 3 – Team 4</w:t>
          </w:r>
        </w:p>
      </w:tc>
      <w:tc>
        <w:tcPr>
          <w:tcW w:w="1980" w:type="dxa"/>
        </w:tcPr>
        <w:p w14:paraId="2CF8B0E0" w14:textId="77777777" w:rsidR="00425CE5" w:rsidRDefault="00425CE5">
          <w:pPr>
            <w:pStyle w:val="Footer"/>
          </w:pPr>
          <w:r>
            <w:t>04/07/2020</w:t>
          </w:r>
        </w:p>
      </w:tc>
      <w:tc>
        <w:tcPr>
          <w:tcW w:w="900" w:type="dxa"/>
        </w:tcPr>
        <w:p w14:paraId="5BA643C3" w14:textId="77777777" w:rsidR="00425CE5" w:rsidRDefault="00425CE5">
          <w:pPr>
            <w:pStyle w:val="Footer"/>
            <w:rPr>
              <w:b w:val="0"/>
              <w:bCs/>
            </w:rPr>
          </w:pPr>
          <w:r>
            <w:rPr>
              <w:b w:val="0"/>
              <w:bCs/>
            </w:rPr>
            <w:t>Page</w:t>
          </w:r>
        </w:p>
        <w:p w14:paraId="14826722" w14:textId="77777777" w:rsidR="00425CE5" w:rsidRDefault="00425CE5">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1B6EC35" w14:textId="77777777" w:rsidR="00425CE5" w:rsidRDefault="00425C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25CE5" w14:paraId="3D442F7F" w14:textId="77777777">
      <w:tc>
        <w:tcPr>
          <w:tcW w:w="3240" w:type="dxa"/>
        </w:tcPr>
        <w:p w14:paraId="3B8D3EF8" w14:textId="77777777" w:rsidR="00425CE5" w:rsidRDefault="00425CE5">
          <w:pPr>
            <w:pStyle w:val="Footer"/>
            <w:rPr>
              <w:b w:val="0"/>
              <w:bCs/>
            </w:rPr>
          </w:pPr>
          <w:r>
            <w:rPr>
              <w:b w:val="0"/>
              <w:bCs/>
            </w:rPr>
            <w:t>Test Plan</w:t>
          </w:r>
        </w:p>
      </w:tc>
      <w:tc>
        <w:tcPr>
          <w:tcW w:w="2880" w:type="dxa"/>
        </w:tcPr>
        <w:p w14:paraId="34B57B3F" w14:textId="4DD52006" w:rsidR="00425CE5" w:rsidRDefault="00425CE5">
          <w:pPr>
            <w:pStyle w:val="Footer"/>
            <w:rPr>
              <w:b w:val="0"/>
              <w:bCs/>
            </w:rPr>
          </w:pPr>
          <w:r>
            <w:t>Group 3 – Team 4</w:t>
          </w:r>
        </w:p>
      </w:tc>
      <w:tc>
        <w:tcPr>
          <w:tcW w:w="1980" w:type="dxa"/>
        </w:tcPr>
        <w:p w14:paraId="314600D8" w14:textId="379D1A99" w:rsidR="00425CE5" w:rsidRDefault="00425CE5">
          <w:pPr>
            <w:pStyle w:val="Footer"/>
          </w:pPr>
          <w:r>
            <w:t>04/07/2020</w:t>
          </w:r>
        </w:p>
      </w:tc>
      <w:tc>
        <w:tcPr>
          <w:tcW w:w="900" w:type="dxa"/>
        </w:tcPr>
        <w:p w14:paraId="659B39F4" w14:textId="77777777" w:rsidR="00425CE5" w:rsidRDefault="00425CE5">
          <w:pPr>
            <w:pStyle w:val="Footer"/>
            <w:rPr>
              <w:b w:val="0"/>
              <w:bCs/>
            </w:rPr>
          </w:pPr>
          <w:r>
            <w:rPr>
              <w:b w:val="0"/>
              <w:bCs/>
            </w:rPr>
            <w:t>Page</w:t>
          </w:r>
        </w:p>
        <w:p w14:paraId="0F0B3D87" w14:textId="77777777" w:rsidR="00425CE5" w:rsidRDefault="00425CE5">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BDEF19A" w14:textId="77777777" w:rsidR="00425CE5" w:rsidRDefault="00425CE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25CE5" w14:paraId="4F5D9FB7" w14:textId="77777777">
      <w:tc>
        <w:tcPr>
          <w:tcW w:w="3240" w:type="dxa"/>
        </w:tcPr>
        <w:p w14:paraId="0BBB2F5D" w14:textId="77777777" w:rsidR="00425CE5" w:rsidRDefault="00425CE5">
          <w:pPr>
            <w:pStyle w:val="Footer"/>
            <w:rPr>
              <w:b w:val="0"/>
              <w:bCs/>
            </w:rPr>
          </w:pPr>
          <w:r>
            <w:rPr>
              <w:b w:val="0"/>
              <w:bCs/>
            </w:rPr>
            <w:t>Test Plan</w:t>
          </w:r>
        </w:p>
      </w:tc>
      <w:tc>
        <w:tcPr>
          <w:tcW w:w="2880" w:type="dxa"/>
        </w:tcPr>
        <w:p w14:paraId="2714CB3E" w14:textId="77777777" w:rsidR="00425CE5" w:rsidRDefault="00425CE5">
          <w:pPr>
            <w:pStyle w:val="Footer"/>
            <w:rPr>
              <w:b w:val="0"/>
              <w:bCs/>
            </w:rPr>
          </w:pPr>
          <w:r>
            <w:t>Group 3 – Team 4</w:t>
          </w:r>
        </w:p>
      </w:tc>
      <w:tc>
        <w:tcPr>
          <w:tcW w:w="1980" w:type="dxa"/>
        </w:tcPr>
        <w:p w14:paraId="63C5D5CC" w14:textId="77777777" w:rsidR="00425CE5" w:rsidRDefault="00425CE5">
          <w:pPr>
            <w:pStyle w:val="Footer"/>
          </w:pPr>
          <w:r>
            <w:t>04/07/2020</w:t>
          </w:r>
        </w:p>
      </w:tc>
      <w:tc>
        <w:tcPr>
          <w:tcW w:w="900" w:type="dxa"/>
        </w:tcPr>
        <w:p w14:paraId="37A7EFDE" w14:textId="77777777" w:rsidR="00425CE5" w:rsidRDefault="00425CE5">
          <w:pPr>
            <w:pStyle w:val="Footer"/>
            <w:rPr>
              <w:b w:val="0"/>
              <w:bCs/>
            </w:rPr>
          </w:pPr>
          <w:r>
            <w:rPr>
              <w:b w:val="0"/>
              <w:bCs/>
            </w:rPr>
            <w:t>Page</w:t>
          </w:r>
        </w:p>
        <w:p w14:paraId="40A9DBAF" w14:textId="77777777" w:rsidR="00425CE5" w:rsidRDefault="00425CE5">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5C512D6" w14:textId="77777777" w:rsidR="00425CE5" w:rsidRDefault="00425CE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25CE5" w14:paraId="0C96F085" w14:textId="77777777">
      <w:tc>
        <w:tcPr>
          <w:tcW w:w="3240" w:type="dxa"/>
        </w:tcPr>
        <w:p w14:paraId="508323B7" w14:textId="77777777" w:rsidR="00425CE5" w:rsidRDefault="00425CE5">
          <w:pPr>
            <w:pStyle w:val="Footer"/>
            <w:rPr>
              <w:b w:val="0"/>
              <w:bCs/>
            </w:rPr>
          </w:pPr>
          <w:r>
            <w:rPr>
              <w:b w:val="0"/>
              <w:bCs/>
            </w:rPr>
            <w:t>Test Plan</w:t>
          </w:r>
        </w:p>
      </w:tc>
      <w:tc>
        <w:tcPr>
          <w:tcW w:w="2880" w:type="dxa"/>
        </w:tcPr>
        <w:p w14:paraId="51FE0842" w14:textId="77777777" w:rsidR="00425CE5" w:rsidRDefault="00425CE5">
          <w:pPr>
            <w:pStyle w:val="Footer"/>
            <w:rPr>
              <w:b w:val="0"/>
              <w:bCs/>
            </w:rPr>
          </w:pPr>
          <w:r>
            <w:t>Group 3 – Team 4</w:t>
          </w:r>
        </w:p>
      </w:tc>
      <w:tc>
        <w:tcPr>
          <w:tcW w:w="1980" w:type="dxa"/>
        </w:tcPr>
        <w:p w14:paraId="198FB195" w14:textId="77777777" w:rsidR="00425CE5" w:rsidRDefault="00425CE5">
          <w:pPr>
            <w:pStyle w:val="Footer"/>
          </w:pPr>
          <w:r>
            <w:t>04/07/2020</w:t>
          </w:r>
        </w:p>
      </w:tc>
      <w:tc>
        <w:tcPr>
          <w:tcW w:w="900" w:type="dxa"/>
        </w:tcPr>
        <w:p w14:paraId="389C604B" w14:textId="77777777" w:rsidR="00425CE5" w:rsidRDefault="00425CE5">
          <w:pPr>
            <w:pStyle w:val="Footer"/>
            <w:rPr>
              <w:b w:val="0"/>
              <w:bCs/>
            </w:rPr>
          </w:pPr>
          <w:r>
            <w:rPr>
              <w:b w:val="0"/>
              <w:bCs/>
            </w:rPr>
            <w:t>Page</w:t>
          </w:r>
        </w:p>
        <w:p w14:paraId="6226FBCE" w14:textId="77777777" w:rsidR="00425CE5" w:rsidRDefault="00425CE5">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595DA43" w14:textId="77777777" w:rsidR="00425CE5" w:rsidRDefault="00425CE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25CE5" w14:paraId="0ED08A02" w14:textId="77777777">
      <w:tc>
        <w:tcPr>
          <w:tcW w:w="3240" w:type="dxa"/>
        </w:tcPr>
        <w:p w14:paraId="3F72AB5B" w14:textId="77777777" w:rsidR="00425CE5" w:rsidRDefault="00425CE5">
          <w:pPr>
            <w:pStyle w:val="Footer"/>
            <w:rPr>
              <w:b w:val="0"/>
              <w:bCs/>
            </w:rPr>
          </w:pPr>
          <w:r>
            <w:rPr>
              <w:b w:val="0"/>
              <w:bCs/>
            </w:rPr>
            <w:t>Test Plan</w:t>
          </w:r>
        </w:p>
      </w:tc>
      <w:tc>
        <w:tcPr>
          <w:tcW w:w="2880" w:type="dxa"/>
        </w:tcPr>
        <w:p w14:paraId="2D24A424" w14:textId="77777777" w:rsidR="00425CE5" w:rsidRDefault="00425CE5">
          <w:pPr>
            <w:pStyle w:val="Footer"/>
            <w:rPr>
              <w:b w:val="0"/>
              <w:bCs/>
            </w:rPr>
          </w:pPr>
          <w:r>
            <w:t>Group 3 – Team 4</w:t>
          </w:r>
        </w:p>
      </w:tc>
      <w:tc>
        <w:tcPr>
          <w:tcW w:w="1980" w:type="dxa"/>
        </w:tcPr>
        <w:p w14:paraId="71B9C9FF" w14:textId="77777777" w:rsidR="00425CE5" w:rsidRDefault="00425CE5">
          <w:pPr>
            <w:pStyle w:val="Footer"/>
          </w:pPr>
          <w:r>
            <w:t>04/07/2020</w:t>
          </w:r>
        </w:p>
      </w:tc>
      <w:tc>
        <w:tcPr>
          <w:tcW w:w="900" w:type="dxa"/>
        </w:tcPr>
        <w:p w14:paraId="7F87426E" w14:textId="77777777" w:rsidR="00425CE5" w:rsidRDefault="00425CE5">
          <w:pPr>
            <w:pStyle w:val="Footer"/>
            <w:rPr>
              <w:b w:val="0"/>
              <w:bCs/>
            </w:rPr>
          </w:pPr>
          <w:r>
            <w:rPr>
              <w:b w:val="0"/>
              <w:bCs/>
            </w:rPr>
            <w:t>Page</w:t>
          </w:r>
        </w:p>
        <w:p w14:paraId="030C6D7A" w14:textId="77777777" w:rsidR="00425CE5" w:rsidRDefault="00425CE5">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14B3A67" w14:textId="77777777" w:rsidR="00425CE5" w:rsidRDefault="00425CE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25CE5" w14:paraId="32AAF32A" w14:textId="77777777">
      <w:tc>
        <w:tcPr>
          <w:tcW w:w="3240" w:type="dxa"/>
        </w:tcPr>
        <w:p w14:paraId="4EBC302C" w14:textId="77777777" w:rsidR="00425CE5" w:rsidRDefault="00425CE5">
          <w:pPr>
            <w:pStyle w:val="Footer"/>
            <w:rPr>
              <w:b w:val="0"/>
              <w:bCs/>
            </w:rPr>
          </w:pPr>
          <w:r>
            <w:rPr>
              <w:b w:val="0"/>
              <w:bCs/>
            </w:rPr>
            <w:t>Test Plan</w:t>
          </w:r>
        </w:p>
      </w:tc>
      <w:tc>
        <w:tcPr>
          <w:tcW w:w="2880" w:type="dxa"/>
        </w:tcPr>
        <w:p w14:paraId="2490EEDD" w14:textId="77777777" w:rsidR="00425CE5" w:rsidRDefault="00425CE5">
          <w:pPr>
            <w:pStyle w:val="Footer"/>
            <w:rPr>
              <w:b w:val="0"/>
              <w:bCs/>
            </w:rPr>
          </w:pPr>
          <w:r>
            <w:t>Group 3 – Team 4</w:t>
          </w:r>
        </w:p>
      </w:tc>
      <w:tc>
        <w:tcPr>
          <w:tcW w:w="1980" w:type="dxa"/>
        </w:tcPr>
        <w:p w14:paraId="672856D2" w14:textId="77777777" w:rsidR="00425CE5" w:rsidRDefault="00425CE5">
          <w:pPr>
            <w:pStyle w:val="Footer"/>
          </w:pPr>
          <w:r>
            <w:t>04/07/2020</w:t>
          </w:r>
        </w:p>
      </w:tc>
      <w:tc>
        <w:tcPr>
          <w:tcW w:w="900" w:type="dxa"/>
        </w:tcPr>
        <w:p w14:paraId="11979B85" w14:textId="77777777" w:rsidR="00425CE5" w:rsidRDefault="00425CE5">
          <w:pPr>
            <w:pStyle w:val="Footer"/>
            <w:rPr>
              <w:b w:val="0"/>
              <w:bCs/>
            </w:rPr>
          </w:pPr>
          <w:r>
            <w:rPr>
              <w:b w:val="0"/>
              <w:bCs/>
            </w:rPr>
            <w:t>Page</w:t>
          </w:r>
        </w:p>
        <w:p w14:paraId="00360002" w14:textId="77777777" w:rsidR="00425CE5" w:rsidRDefault="00425CE5">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33F7311" w14:textId="77777777" w:rsidR="00425CE5" w:rsidRDefault="00425CE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25CE5" w14:paraId="28B13849" w14:textId="77777777">
      <w:tc>
        <w:tcPr>
          <w:tcW w:w="3240" w:type="dxa"/>
        </w:tcPr>
        <w:p w14:paraId="2191A49D" w14:textId="77777777" w:rsidR="00425CE5" w:rsidRDefault="00425CE5">
          <w:pPr>
            <w:pStyle w:val="Footer"/>
            <w:rPr>
              <w:b w:val="0"/>
              <w:bCs/>
            </w:rPr>
          </w:pPr>
          <w:r>
            <w:rPr>
              <w:b w:val="0"/>
              <w:bCs/>
            </w:rPr>
            <w:t>Test Plan</w:t>
          </w:r>
        </w:p>
      </w:tc>
      <w:tc>
        <w:tcPr>
          <w:tcW w:w="2880" w:type="dxa"/>
        </w:tcPr>
        <w:p w14:paraId="6B64DE78" w14:textId="77777777" w:rsidR="00425CE5" w:rsidRDefault="00425CE5">
          <w:pPr>
            <w:pStyle w:val="Footer"/>
            <w:rPr>
              <w:b w:val="0"/>
              <w:bCs/>
            </w:rPr>
          </w:pPr>
          <w:r>
            <w:t>Group 3 – Team 4</w:t>
          </w:r>
        </w:p>
      </w:tc>
      <w:tc>
        <w:tcPr>
          <w:tcW w:w="1980" w:type="dxa"/>
        </w:tcPr>
        <w:p w14:paraId="17B78DB8" w14:textId="77777777" w:rsidR="00425CE5" w:rsidRDefault="00425CE5">
          <w:pPr>
            <w:pStyle w:val="Footer"/>
          </w:pPr>
          <w:r>
            <w:t>04/07/2020</w:t>
          </w:r>
        </w:p>
      </w:tc>
      <w:tc>
        <w:tcPr>
          <w:tcW w:w="900" w:type="dxa"/>
        </w:tcPr>
        <w:p w14:paraId="77C48383" w14:textId="77777777" w:rsidR="00425CE5" w:rsidRDefault="00425CE5">
          <w:pPr>
            <w:pStyle w:val="Footer"/>
            <w:rPr>
              <w:b w:val="0"/>
              <w:bCs/>
            </w:rPr>
          </w:pPr>
          <w:r>
            <w:rPr>
              <w:b w:val="0"/>
              <w:bCs/>
            </w:rPr>
            <w:t>Page</w:t>
          </w:r>
        </w:p>
        <w:p w14:paraId="48F63738" w14:textId="77777777" w:rsidR="00425CE5" w:rsidRDefault="00425CE5">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1C9134D" w14:textId="77777777" w:rsidR="00425CE5" w:rsidRDefault="00425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26783" w14:textId="77777777" w:rsidR="00C15F05" w:rsidRDefault="00C15F05">
      <w:r>
        <w:separator/>
      </w:r>
    </w:p>
  </w:footnote>
  <w:footnote w:type="continuationSeparator" w:id="0">
    <w:p w14:paraId="0075EE34" w14:textId="77777777" w:rsidR="00C15F05" w:rsidRDefault="00C15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E0404" w14:textId="77777777" w:rsidR="00425CE5" w:rsidRDefault="00425CE5">
    <w:pPr>
      <w:rPr>
        <w:sz w:val="24"/>
      </w:rPr>
    </w:pPr>
  </w:p>
  <w:p w14:paraId="07ECBA30" w14:textId="77777777" w:rsidR="00425CE5" w:rsidRDefault="00425CE5">
    <w:pPr>
      <w:pBdr>
        <w:top w:val="single" w:sz="6" w:space="1" w:color="auto"/>
      </w:pBdr>
      <w:rPr>
        <w:sz w:val="24"/>
      </w:rPr>
    </w:pPr>
  </w:p>
  <w:p w14:paraId="1FAF87C6" w14:textId="765AD268" w:rsidR="00425CE5" w:rsidRDefault="00425CE5">
    <w:pPr>
      <w:pStyle w:val="Title"/>
    </w:pPr>
    <w:r>
      <w:t>Group 3 – Team 4</w:t>
    </w:r>
  </w:p>
  <w:p w14:paraId="2BF88395" w14:textId="77777777" w:rsidR="00425CE5" w:rsidRDefault="00425CE5">
    <w:pPr>
      <w:pBdr>
        <w:bottom w:val="single" w:sz="6" w:space="1" w:color="auto"/>
      </w:pBdr>
      <w:jc w:val="right"/>
      <w:rPr>
        <w:sz w:val="24"/>
      </w:rPr>
    </w:pPr>
  </w:p>
  <w:p w14:paraId="77DCBDFF" w14:textId="77777777" w:rsidR="00425CE5" w:rsidRDefault="00425CE5">
    <w:pPr>
      <w:pStyle w:val="Title"/>
    </w:pPr>
  </w:p>
  <w:p w14:paraId="6A71DBCA" w14:textId="77777777" w:rsidR="00425CE5" w:rsidRDefault="00425CE5">
    <w:pPr>
      <w:pStyle w:val="Title"/>
    </w:pPr>
  </w:p>
  <w:p w14:paraId="2D09D3D6" w14:textId="77777777" w:rsidR="00425CE5" w:rsidRDefault="00425CE5">
    <w:pPr>
      <w:pStyle w:val="Title"/>
    </w:pPr>
  </w:p>
  <w:p w14:paraId="6D109174" w14:textId="77777777" w:rsidR="00425CE5" w:rsidRDefault="00425CE5">
    <w:pPr>
      <w:pStyle w:val="Title"/>
    </w:pPr>
  </w:p>
  <w:p w14:paraId="2FA911BE" w14:textId="77777777" w:rsidR="00425CE5" w:rsidRDefault="00425CE5">
    <w:pPr>
      <w:pStyle w:val="Title"/>
    </w:pPr>
  </w:p>
  <w:p w14:paraId="041A7095" w14:textId="77777777" w:rsidR="00425CE5" w:rsidRDefault="00425CE5">
    <w:pPr>
      <w:pStyle w:val="Title"/>
    </w:pPr>
  </w:p>
  <w:p w14:paraId="055DAD58" w14:textId="77777777" w:rsidR="00425CE5" w:rsidRDefault="00425CE5">
    <w:pPr>
      <w:pStyle w:val="Title"/>
    </w:pPr>
  </w:p>
  <w:p w14:paraId="75CFB8B2" w14:textId="77777777" w:rsidR="00425CE5" w:rsidRDefault="00425CE5">
    <w:pPr>
      <w:pStyle w:val="Title"/>
    </w:pPr>
  </w:p>
  <w:p w14:paraId="3CED798D" w14:textId="77777777" w:rsidR="00425CE5" w:rsidRDefault="00425CE5">
    <w:pPr>
      <w:pStyle w:val="Title"/>
    </w:pPr>
  </w:p>
  <w:p w14:paraId="7D5CFDD8" w14:textId="77777777" w:rsidR="00425CE5" w:rsidRDefault="00425CE5">
    <w:pPr>
      <w:pStyle w:val="Title"/>
    </w:pPr>
  </w:p>
  <w:p w14:paraId="73834FB0" w14:textId="77777777" w:rsidR="00425CE5" w:rsidRDefault="00425CE5"/>
  <w:p w14:paraId="0F94F579" w14:textId="77777777" w:rsidR="00425CE5" w:rsidRDefault="00425CE5"/>
  <w:p w14:paraId="6099D109" w14:textId="77777777" w:rsidR="00425CE5" w:rsidRDefault="00425CE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689BD" w14:textId="77777777" w:rsidR="00425CE5" w:rsidRDefault="00425CE5">
    <w:pPr>
      <w:pStyle w:val="Header"/>
    </w:pPr>
    <w:r>
      <w:t>Test Plan</w:t>
    </w:r>
    <w:r>
      <w:tab/>
    </w:r>
    <w:r>
      <w:tab/>
    </w:r>
  </w:p>
  <w:p w14:paraId="691EFC49" w14:textId="77777777" w:rsidR="00425CE5" w:rsidRDefault="00425C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BACD0" w14:textId="77777777" w:rsidR="00425CE5" w:rsidRDefault="00425CE5">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B09AC" w14:textId="77777777" w:rsidR="00425CE5" w:rsidRDefault="00425CE5">
    <w:pPr>
      <w:pStyle w:val="Header"/>
    </w:pPr>
    <w:r>
      <w:t>Test Plan</w:t>
    </w:r>
    <w:r>
      <w:tab/>
    </w:r>
    <w:r>
      <w:tab/>
    </w:r>
  </w:p>
  <w:p w14:paraId="03DF126F" w14:textId="77777777" w:rsidR="00425CE5" w:rsidRDefault="00425C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58250" w14:textId="77777777" w:rsidR="00425CE5" w:rsidRDefault="00425CE5">
    <w:pPr>
      <w:pStyle w:val="Header"/>
    </w:pPr>
    <w:r>
      <w:t>Test Plan</w:t>
    </w:r>
    <w:r>
      <w:tab/>
    </w:r>
    <w:r>
      <w:tab/>
    </w:r>
  </w:p>
  <w:p w14:paraId="169517F3" w14:textId="77777777" w:rsidR="00425CE5" w:rsidRDefault="00425C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4B75A" w14:textId="77777777" w:rsidR="00425CE5" w:rsidRDefault="00425CE5">
    <w:pPr>
      <w:pStyle w:val="Header"/>
    </w:pPr>
    <w:r>
      <w:t>Test Plan</w:t>
    </w:r>
    <w:r>
      <w:tab/>
    </w:r>
    <w:r>
      <w:tab/>
    </w:r>
  </w:p>
  <w:p w14:paraId="552AEF0E" w14:textId="77777777" w:rsidR="00425CE5" w:rsidRDefault="00425CE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CFA9A" w14:textId="77777777" w:rsidR="00425CE5" w:rsidRDefault="00425CE5">
    <w:pPr>
      <w:pStyle w:val="Header"/>
    </w:pPr>
    <w:r>
      <w:t>Test Plan</w:t>
    </w:r>
    <w:r>
      <w:tab/>
    </w:r>
    <w:r>
      <w:tab/>
    </w:r>
  </w:p>
  <w:p w14:paraId="0F76D3A5" w14:textId="77777777" w:rsidR="00425CE5" w:rsidRDefault="00425CE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D8918" w14:textId="77777777" w:rsidR="00425CE5" w:rsidRDefault="00425CE5">
    <w:pPr>
      <w:pStyle w:val="Header"/>
    </w:pPr>
    <w:r>
      <w:t>Test Plan</w:t>
    </w:r>
    <w:r>
      <w:tab/>
    </w:r>
    <w:r>
      <w:tab/>
    </w:r>
  </w:p>
  <w:p w14:paraId="24613B88" w14:textId="77777777" w:rsidR="00425CE5" w:rsidRDefault="00425CE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6210F" w14:textId="77777777" w:rsidR="00425CE5" w:rsidRDefault="00425CE5">
    <w:pPr>
      <w:pStyle w:val="Header"/>
    </w:pPr>
    <w:r>
      <w:t>Test Plan</w:t>
    </w:r>
    <w:r>
      <w:tab/>
    </w:r>
    <w:r>
      <w:tab/>
    </w:r>
  </w:p>
  <w:p w14:paraId="31AF0BE0" w14:textId="77777777" w:rsidR="00425CE5" w:rsidRDefault="00425CE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1213C" w14:textId="77777777" w:rsidR="00425CE5" w:rsidRDefault="00425CE5">
    <w:pPr>
      <w:pStyle w:val="Header"/>
    </w:pPr>
    <w:r>
      <w:t>Test Plan</w:t>
    </w:r>
    <w:r>
      <w:tab/>
    </w:r>
    <w:r>
      <w:tab/>
    </w:r>
  </w:p>
  <w:p w14:paraId="3A74E1D3" w14:textId="77777777" w:rsidR="00425CE5" w:rsidRDefault="00425C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3DB039E8"/>
    <w:multiLevelType w:val="hybridMultilevel"/>
    <w:tmpl w:val="7EFC01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6"/>
  </w:num>
  <w:num w:numId="12">
    <w:abstractNumId w:val="3"/>
  </w:num>
  <w:num w:numId="13">
    <w:abstractNumId w:val="8"/>
  </w:num>
  <w:num w:numId="14">
    <w:abstractNumId w:val="2"/>
  </w:num>
  <w:num w:numId="15">
    <w:abstractNumId w:val="7"/>
  </w:num>
  <w:num w:numId="16">
    <w:abstractNumId w:val="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Roman">
    <w15:presenceInfo w15:providerId="Windows Live" w15:userId="3eb3d1642d8adc84"/>
  </w15:person>
  <w15:person w15:author="Raquel Gonzalez">
    <w15:presenceInfo w15:providerId="Windows Live" w15:userId="07c8e644cd5cdd78"/>
  </w15:person>
  <w15:person w15:author="Medina, Stephanie">
    <w15:presenceInfo w15:providerId="None" w15:userId="Medina, Stephanie"/>
  </w15:person>
  <w15:person w15:author="Gonzalez, Raquel B">
    <w15:presenceInfo w15:providerId="None" w15:userId="Gonzalez, Raquel 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14C4"/>
    <w:rsid w:val="00013402"/>
    <w:rsid w:val="00020FF4"/>
    <w:rsid w:val="00034ECA"/>
    <w:rsid w:val="0004243E"/>
    <w:rsid w:val="00060490"/>
    <w:rsid w:val="000707A2"/>
    <w:rsid w:val="000839A8"/>
    <w:rsid w:val="000927B9"/>
    <w:rsid w:val="000A6308"/>
    <w:rsid w:val="000B3CD4"/>
    <w:rsid w:val="000B460B"/>
    <w:rsid w:val="000B7D43"/>
    <w:rsid w:val="000C3A3A"/>
    <w:rsid w:val="000D0DC5"/>
    <w:rsid w:val="000D3762"/>
    <w:rsid w:val="0010643A"/>
    <w:rsid w:val="00134B4C"/>
    <w:rsid w:val="00150637"/>
    <w:rsid w:val="00150787"/>
    <w:rsid w:val="00150A7F"/>
    <w:rsid w:val="00181060"/>
    <w:rsid w:val="00196234"/>
    <w:rsid w:val="001C4964"/>
    <w:rsid w:val="001D0D85"/>
    <w:rsid w:val="001D4915"/>
    <w:rsid w:val="001D59BD"/>
    <w:rsid w:val="001E0BAD"/>
    <w:rsid w:val="001E237A"/>
    <w:rsid w:val="001F6AA4"/>
    <w:rsid w:val="002239C4"/>
    <w:rsid w:val="00235ACD"/>
    <w:rsid w:val="00236675"/>
    <w:rsid w:val="00237A79"/>
    <w:rsid w:val="00272DD5"/>
    <w:rsid w:val="00290CC4"/>
    <w:rsid w:val="002A76D2"/>
    <w:rsid w:val="002A78E4"/>
    <w:rsid w:val="002B1CBA"/>
    <w:rsid w:val="002B29F6"/>
    <w:rsid w:val="002E372E"/>
    <w:rsid w:val="002E6528"/>
    <w:rsid w:val="00313DC7"/>
    <w:rsid w:val="00316488"/>
    <w:rsid w:val="003259F7"/>
    <w:rsid w:val="00343DE6"/>
    <w:rsid w:val="00363AD9"/>
    <w:rsid w:val="00367455"/>
    <w:rsid w:val="00371F55"/>
    <w:rsid w:val="00390C86"/>
    <w:rsid w:val="003B3023"/>
    <w:rsid w:val="003C2790"/>
    <w:rsid w:val="003D58CD"/>
    <w:rsid w:val="0041028C"/>
    <w:rsid w:val="00424AF1"/>
    <w:rsid w:val="00425934"/>
    <w:rsid w:val="00425CE5"/>
    <w:rsid w:val="004378F2"/>
    <w:rsid w:val="00467A05"/>
    <w:rsid w:val="004706B7"/>
    <w:rsid w:val="004841A5"/>
    <w:rsid w:val="004B69F0"/>
    <w:rsid w:val="004C69E2"/>
    <w:rsid w:val="004C784C"/>
    <w:rsid w:val="00516EA7"/>
    <w:rsid w:val="005230E1"/>
    <w:rsid w:val="00537F66"/>
    <w:rsid w:val="00540142"/>
    <w:rsid w:val="005731F3"/>
    <w:rsid w:val="005743F0"/>
    <w:rsid w:val="00582FAD"/>
    <w:rsid w:val="00586300"/>
    <w:rsid w:val="005B032D"/>
    <w:rsid w:val="005B7CCA"/>
    <w:rsid w:val="005C33A0"/>
    <w:rsid w:val="005C3891"/>
    <w:rsid w:val="005C5EED"/>
    <w:rsid w:val="00602227"/>
    <w:rsid w:val="006A1203"/>
    <w:rsid w:val="006B7130"/>
    <w:rsid w:val="006C1533"/>
    <w:rsid w:val="006D2AA5"/>
    <w:rsid w:val="006E4411"/>
    <w:rsid w:val="00776257"/>
    <w:rsid w:val="00786FC5"/>
    <w:rsid w:val="00790ACB"/>
    <w:rsid w:val="007A0AF6"/>
    <w:rsid w:val="007A3D82"/>
    <w:rsid w:val="007A4335"/>
    <w:rsid w:val="007B64A2"/>
    <w:rsid w:val="007C025C"/>
    <w:rsid w:val="007D1DF3"/>
    <w:rsid w:val="007E036A"/>
    <w:rsid w:val="007E0AF8"/>
    <w:rsid w:val="007E51E8"/>
    <w:rsid w:val="00800C40"/>
    <w:rsid w:val="0080188B"/>
    <w:rsid w:val="008052E2"/>
    <w:rsid w:val="00806FC1"/>
    <w:rsid w:val="00823F45"/>
    <w:rsid w:val="008318DA"/>
    <w:rsid w:val="00832708"/>
    <w:rsid w:val="00842DC1"/>
    <w:rsid w:val="008873E4"/>
    <w:rsid w:val="00895FEB"/>
    <w:rsid w:val="008E6C22"/>
    <w:rsid w:val="008F6E2B"/>
    <w:rsid w:val="00902BD7"/>
    <w:rsid w:val="009069AE"/>
    <w:rsid w:val="00911C13"/>
    <w:rsid w:val="00912432"/>
    <w:rsid w:val="009162F5"/>
    <w:rsid w:val="00924B94"/>
    <w:rsid w:val="00941D93"/>
    <w:rsid w:val="009433E5"/>
    <w:rsid w:val="0094451A"/>
    <w:rsid w:val="00964673"/>
    <w:rsid w:val="009847E0"/>
    <w:rsid w:val="009871A3"/>
    <w:rsid w:val="009B2456"/>
    <w:rsid w:val="009D4C33"/>
    <w:rsid w:val="009D5CBD"/>
    <w:rsid w:val="009E34B9"/>
    <w:rsid w:val="009E70DC"/>
    <w:rsid w:val="009F0D31"/>
    <w:rsid w:val="009F1D87"/>
    <w:rsid w:val="00A048BB"/>
    <w:rsid w:val="00A126F9"/>
    <w:rsid w:val="00A440A8"/>
    <w:rsid w:val="00A6220B"/>
    <w:rsid w:val="00A819FA"/>
    <w:rsid w:val="00A84870"/>
    <w:rsid w:val="00AC010B"/>
    <w:rsid w:val="00AD3066"/>
    <w:rsid w:val="00B22D3B"/>
    <w:rsid w:val="00B34944"/>
    <w:rsid w:val="00B4019B"/>
    <w:rsid w:val="00B43717"/>
    <w:rsid w:val="00B536BB"/>
    <w:rsid w:val="00B60A85"/>
    <w:rsid w:val="00B86937"/>
    <w:rsid w:val="00BC43E2"/>
    <w:rsid w:val="00BE715B"/>
    <w:rsid w:val="00BF071B"/>
    <w:rsid w:val="00C15F05"/>
    <w:rsid w:val="00C228E0"/>
    <w:rsid w:val="00C342A3"/>
    <w:rsid w:val="00C350C8"/>
    <w:rsid w:val="00C46380"/>
    <w:rsid w:val="00C537D6"/>
    <w:rsid w:val="00C5382A"/>
    <w:rsid w:val="00C80C00"/>
    <w:rsid w:val="00CA0D1C"/>
    <w:rsid w:val="00CC21C7"/>
    <w:rsid w:val="00CC3A03"/>
    <w:rsid w:val="00CD28FC"/>
    <w:rsid w:val="00CF67DC"/>
    <w:rsid w:val="00D07CE4"/>
    <w:rsid w:val="00D134DA"/>
    <w:rsid w:val="00D566C5"/>
    <w:rsid w:val="00D76D9E"/>
    <w:rsid w:val="00D91FDC"/>
    <w:rsid w:val="00DA005D"/>
    <w:rsid w:val="00DA4F05"/>
    <w:rsid w:val="00DC4D36"/>
    <w:rsid w:val="00DD48CB"/>
    <w:rsid w:val="00E01961"/>
    <w:rsid w:val="00E07309"/>
    <w:rsid w:val="00E14EE9"/>
    <w:rsid w:val="00E259CB"/>
    <w:rsid w:val="00E30ED8"/>
    <w:rsid w:val="00E47986"/>
    <w:rsid w:val="00E713A5"/>
    <w:rsid w:val="00E94E2A"/>
    <w:rsid w:val="00ED20BF"/>
    <w:rsid w:val="00EE170E"/>
    <w:rsid w:val="00EE37C6"/>
    <w:rsid w:val="00EF0FE2"/>
    <w:rsid w:val="00F01086"/>
    <w:rsid w:val="00F46E3C"/>
    <w:rsid w:val="00F53E31"/>
    <w:rsid w:val="00F622CA"/>
    <w:rsid w:val="00F62371"/>
    <w:rsid w:val="00F7376D"/>
    <w:rsid w:val="00F73B8C"/>
    <w:rsid w:val="00F8199F"/>
    <w:rsid w:val="00F86A0F"/>
    <w:rsid w:val="00F97494"/>
    <w:rsid w:val="00FB3B00"/>
    <w:rsid w:val="00FC740D"/>
    <w:rsid w:val="00FD041A"/>
    <w:rsid w:val="00FD1F59"/>
    <w:rsid w:val="00FF1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B7316"/>
  <w15:chartTrackingRefBased/>
  <w15:docId w15:val="{6616D7C4-1A93-41B9-B61C-31C7A9D8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 w:type="character" w:styleId="UnresolvedMention">
    <w:name w:val="Unresolved Mention"/>
    <w:uiPriority w:val="99"/>
    <w:semiHidden/>
    <w:unhideWhenUsed/>
    <w:rsid w:val="002E6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957391">
      <w:bodyDiv w:val="1"/>
      <w:marLeft w:val="0"/>
      <w:marRight w:val="0"/>
      <w:marTop w:val="0"/>
      <w:marBottom w:val="0"/>
      <w:divBdr>
        <w:top w:val="none" w:sz="0" w:space="0" w:color="auto"/>
        <w:left w:val="none" w:sz="0" w:space="0" w:color="auto"/>
        <w:bottom w:val="none" w:sz="0" w:space="0" w:color="auto"/>
        <w:right w:val="none" w:sz="0" w:space="0" w:color="auto"/>
      </w:divBdr>
    </w:div>
    <w:div w:id="1245843954">
      <w:bodyDiv w:val="1"/>
      <w:marLeft w:val="0"/>
      <w:marRight w:val="0"/>
      <w:marTop w:val="0"/>
      <w:marBottom w:val="0"/>
      <w:divBdr>
        <w:top w:val="none" w:sz="0" w:space="0" w:color="auto"/>
        <w:left w:val="none" w:sz="0" w:space="0" w:color="auto"/>
        <w:bottom w:val="none" w:sz="0" w:space="0" w:color="auto"/>
        <w:right w:val="none" w:sz="0" w:space="0" w:color="auto"/>
      </w:divBdr>
    </w:div>
    <w:div w:id="16935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header" Target="header10.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3.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5.xml"/><Relationship Id="rId32" Type="http://schemas.openxmlformats.org/officeDocument/2006/relationships/header" Target="header9.xm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header" Target="header7.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CS5387/testplangroup3-team4" TargetMode="External"/><Relationship Id="rId31"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eader" Target="header8.xml"/><Relationship Id="rId35" Type="http://schemas.openxmlformats.org/officeDocument/2006/relationships/footer" Target="footer10.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46E99376B77945BDBDEDF334809E4C" ma:contentTypeVersion="4" ma:contentTypeDescription="Create a new document." ma:contentTypeScope="" ma:versionID="58e26180c18d7120da187a40396786b9">
  <xsd:schema xmlns:xsd="http://www.w3.org/2001/XMLSchema" xmlns:xs="http://www.w3.org/2001/XMLSchema" xmlns:p="http://schemas.microsoft.com/office/2006/metadata/properties" xmlns:ns3="72dce3d1-2c8f-438e-a961-01521f76d788" targetNamespace="http://schemas.microsoft.com/office/2006/metadata/properties" ma:root="true" ma:fieldsID="2e4218cba28f0bdf91f1e993b750d926" ns3:_="">
    <xsd:import namespace="72dce3d1-2c8f-438e-a961-01521f76d78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dce3d1-2c8f-438e-a961-01521f76d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87438-80AC-4DDA-98EF-D209D80EB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dce3d1-2c8f-438e-a961-01521f76d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09B550-9F05-434A-A7D6-5821D689AF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EA8238-CF19-4D8C-9B34-E7B5B250DF9C}">
  <ds:schemaRefs>
    <ds:schemaRef ds:uri="http://schemas.microsoft.com/sharepoint/v3/contenttype/forms"/>
  </ds:schemaRefs>
</ds:datastoreItem>
</file>

<file path=customXml/itemProps4.xml><?xml version="1.0" encoding="utf-8"?>
<ds:datastoreItem xmlns:ds="http://schemas.openxmlformats.org/officeDocument/2006/customXml" ds:itemID="{4A8FD5C3-C76C-4239-A22F-5F08599D5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205</TotalTime>
  <Pages>21</Pages>
  <Words>5040</Words>
  <Characters>28730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33703</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Raquel Gonzalez</cp:lastModifiedBy>
  <cp:revision>4</cp:revision>
  <cp:lastPrinted>2002-04-23T16:31:00Z</cp:lastPrinted>
  <dcterms:created xsi:type="dcterms:W3CDTF">2020-04-15T20:17:00Z</dcterms:created>
  <dcterms:modified xsi:type="dcterms:W3CDTF">2020-04-18T05:23:00Z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0x0101006746E99376B77945BDBDEDF334809E4C</vt:lpwstr>
  </property>
</Properties>
</file>